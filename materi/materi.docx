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880" w:rsidRDefault="004E2C83" w:rsidP="002660A7">
      <w:proofErr w:type="gramStart"/>
      <w:r>
        <w:t>JUDUL :</w:t>
      </w:r>
      <w:proofErr w:type="gramEnd"/>
      <w:r>
        <w:t xml:space="preserve"> APLIKASI ANALISA KELAYAKAN UPAH MINIMUM REGIONAL BERBASIS MOBILE</w:t>
      </w:r>
    </w:p>
    <w:p w:rsidR="00DC3880" w:rsidRDefault="00DC3880" w:rsidP="002660A7">
      <w:r>
        <w:t>DESIGN:</w:t>
      </w:r>
    </w:p>
    <w:p w:rsidR="002660A7" w:rsidRDefault="00D83E29" w:rsidP="002660A7">
      <w:r>
        <w:rPr>
          <w:noProof/>
        </w:rPr>
        <w:pict>
          <v:rect id="Rectangle 6" o:spid="_x0000_s1026" style="position:absolute;margin-left:-6.7pt;margin-top:19.55pt;width:445.5pt;height:1in;z-index:2516623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" fillcolor="white [3201]" strokecolor="#f79646 [3209]" strokeweight="2pt">
            <v:textbox>
              <w:txbxContent>
                <w:p w:rsidR="003A75C8" w:rsidRDefault="003A75C8" w:rsidP="002660A7">
                  <w:pPr>
                    <w:jc w:val="center"/>
                  </w:pPr>
                  <w:r>
                    <w:t>APLIKASI ANALISA KELAYAKAN UPAH MINIMUM REGIONAL BERDASARKAN KOMPONEN KEBUTUHAN HIDUP LAYAK/KHL BERBASIS MOBILE</w:t>
                  </w:r>
                </w:p>
              </w:txbxContent>
            </v:textbox>
          </v:rect>
        </w:pict>
      </w:r>
    </w:p>
    <w:p w:rsidR="002660A7" w:rsidRDefault="002660A7" w:rsidP="002660A7"/>
    <w:p w:rsidR="002660A7" w:rsidRDefault="002660A7" w:rsidP="002660A7"/>
    <w:p w:rsidR="00DF1133" w:rsidRDefault="00DF1133" w:rsidP="002660A7"/>
    <w:p w:rsidR="00DF1133" w:rsidRDefault="00D83E29" w:rsidP="00DF1133">
      <w:r>
        <w:rPr>
          <w:noProof/>
        </w:rPr>
        <w:pict>
          <v:rect id="Rectangle 11" o:spid="_x0000_s1027" style="position:absolute;margin-left:280.45pt;margin-top:139.1pt;width:149.25pt;height:25.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" fillcolor="#4f81bd [3204]" strokecolor="#243f60 [1604]" strokeweight="2pt">
            <v:textbox>
              <w:txbxContent>
                <w:p w:rsidR="003A75C8" w:rsidRDefault="003A75C8" w:rsidP="00FF6257">
                  <w:pPr>
                    <w:jc w:val="center"/>
                  </w:pPr>
                  <w:r>
                    <w:t>KELUAR</w:t>
                  </w:r>
                </w:p>
              </w:txbxContent>
            </v:textbox>
          </v:rect>
        </w:pict>
      </w:r>
      <w:r>
        <w:rPr>
          <w:noProof/>
        </w:rPr>
        <w:pict>
          <v:rect id="Rectangle 2" o:spid="_x0000_s1028" style="position:absolute;margin-left:-6.75pt;margin-top:15.9pt;width:128.25pt;height:26.2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" fillcolor="white [3201]" strokecolor="#f79646 [3209]" strokeweight="2pt">
            <v:textbox>
              <w:txbxContent>
                <w:p w:rsidR="003A75C8" w:rsidRDefault="003A75C8" w:rsidP="00DF1133">
                  <w:r>
                    <w:t>ISTILAH/PENGERTIAN</w:t>
                  </w:r>
                </w:p>
              </w:txbxContent>
            </v:textbox>
          </v:rect>
        </w:pict>
      </w:r>
      <w:r>
        <w:rPr>
          <w:noProof/>
        </w:rPr>
        <w:pict>
          <v:rect id="Rectangle 5" o:spid="_x0000_s1029" style="position:absolute;margin-left:-6.75pt;margin-top:116pt;width:128.25pt;height:52.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" fillcolor="white [3201]" strokecolor="#f79646 [3209]" strokeweight="2pt">
            <v:textbox>
              <w:txbxContent>
                <w:p w:rsidR="003A75C8" w:rsidRDefault="003A75C8" w:rsidP="002660A7">
                  <w:r>
                    <w:t>TENTANG</w:t>
                  </w:r>
                </w:p>
              </w:txbxContent>
            </v:textbox>
          </v:rect>
        </w:pict>
      </w:r>
      <w:r>
        <w:rPr>
          <w:noProof/>
        </w:rPr>
        <w:pict>
          <v:rect id="Rectangle 4" o:spid="_x0000_s1030" style="position:absolute;margin-left:-7.5pt;margin-top:55.25pt;width:124.5pt;height:4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" fillcolor="white [3201]" strokecolor="#f79646 [3209]" strokeweight="2pt">
            <v:textbox>
              <w:txbxContent>
                <w:p w:rsidR="003A75C8" w:rsidRDefault="003A75C8" w:rsidP="00DF1133">
                  <w:r>
                    <w:t>ANALISA UPAH</w:t>
                  </w:r>
                </w:p>
              </w:txbxContent>
            </v:textbox>
          </v:rect>
        </w:pict>
      </w:r>
    </w:p>
    <w:p w:rsidR="00FF6257" w:rsidRPr="00FF6257" w:rsidRDefault="00DF1133" w:rsidP="00FF6257">
      <w:pPr>
        <w:rPr>
          <w:rFonts w:ascii="Times New Roman" w:eastAsia="Times New Roman" w:hAnsi="Times New Roman" w:cs="Times New Roman"/>
          <w:sz w:val="24"/>
          <w:szCs w:val="24"/>
        </w:rPr>
      </w:pPr>
      <w:r>
        <w:tab/>
      </w:r>
      <w:r w:rsidR="00FF6257" w:rsidRPr="00FF6257">
        <w:rPr>
          <w:rFonts w:ascii="Times New Roman" w:eastAsia="Times New Roman" w:hAnsi="Times New Roman" w:cs="Times New Roman"/>
          <w:sz w:val="24"/>
          <w:szCs w:val="24"/>
        </w:rPr>
        <w:t xml:space="preserve">  </w:t>
      </w:r>
    </w:p>
    <w:p w:rsidR="00FF6257" w:rsidRDefault="00FF6257" w:rsidP="00DF1133">
      <w:pPr>
        <w:tabs>
          <w:tab w:val="left" w:pos="2940"/>
        </w:tabs>
      </w:pPr>
    </w:p>
    <w:p w:rsidR="00FF6257" w:rsidRDefault="00FF6257" w:rsidP="00DF1133">
      <w:pPr>
        <w:tabs>
          <w:tab w:val="left" w:pos="2940"/>
        </w:tabs>
      </w:pPr>
    </w:p>
    <w:p w:rsidR="00FF6257" w:rsidRDefault="00FF6257" w:rsidP="00DF1133">
      <w:pPr>
        <w:tabs>
          <w:tab w:val="left" w:pos="2940"/>
        </w:tabs>
      </w:pPr>
    </w:p>
    <w:p w:rsidR="00FF6257" w:rsidRDefault="003A75C8" w:rsidP="00DF1133">
      <w:pPr>
        <w:tabs>
          <w:tab w:val="left" w:pos="2940"/>
        </w:tabs>
      </w:pPr>
      <w:r>
        <w:rPr>
          <w:noProof/>
        </w:rPr>
        <w:drawing>
          <wp:anchor distT="0" distB="0" distL="114300" distR="114300" simplePos="0" relativeHeight="251710464" behindDoc="1" locked="0" layoutInCell="1" allowOverlap="1">
            <wp:simplePos x="0" y="0"/>
            <wp:positionH relativeFrom="column">
              <wp:posOffset>3790950</wp:posOffset>
            </wp:positionH>
            <wp:positionV relativeFrom="paragraph">
              <wp:posOffset>259715</wp:posOffset>
            </wp:positionV>
            <wp:extent cx="3552825" cy="2047875"/>
            <wp:effectExtent l="1905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52825" cy="2047875"/>
                    </a:xfrm>
                    <a:prstGeom prst="rect">
                      <a:avLst/>
                    </a:prstGeom>
                  </pic:spPr>
                </pic:pic>
              </a:graphicData>
            </a:graphic>
          </wp:anchor>
        </w:drawing>
      </w:r>
    </w:p>
    <w:p w:rsidR="00FF6257" w:rsidRDefault="00DC3880" w:rsidP="00DF1133">
      <w:pPr>
        <w:tabs>
          <w:tab w:val="left" w:pos="2940"/>
        </w:tabs>
      </w:pPr>
      <w:r>
        <w:t xml:space="preserve">ISI </w:t>
      </w:r>
      <w:proofErr w:type="gramStart"/>
      <w:r>
        <w:t>PROGRAM :</w:t>
      </w:r>
      <w:proofErr w:type="gramEnd"/>
    </w:p>
    <w:p w:rsidR="00DC3880" w:rsidRDefault="00DC3880" w:rsidP="00DF1133">
      <w:pPr>
        <w:tabs>
          <w:tab w:val="left" w:pos="2940"/>
        </w:tabs>
      </w:pPr>
      <w:r>
        <w:t>TOMBOL</w:t>
      </w:r>
    </w:p>
    <w:p w:rsidR="009A6902" w:rsidRDefault="00D83E29" w:rsidP="00DF1133">
      <w:pPr>
        <w:tabs>
          <w:tab w:val="left" w:pos="2940"/>
        </w:tabs>
      </w:pPr>
      <w:r>
        <w:rPr>
          <w:noProof/>
        </w:rPr>
        <w:pict>
          <v:rect id="Rectangle 9" o:spid="_x0000_s1031" style="position:absolute;margin-left:7.5pt;margin-top:4.05pt;width:128.25pt;height:26.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" fillcolor="white [3201]" strokecolor="#f79646 [3209]" strokeweight="2pt">
            <v:textbox>
              <w:txbxContent>
                <w:p w:rsidR="003A75C8" w:rsidRDefault="003A75C8" w:rsidP="009A6902">
                  <w:r>
                    <w:t>ISTILAH/PENGERTIAN</w:t>
                  </w:r>
                </w:p>
              </w:txbxContent>
            </v:textbox>
          </v:rect>
        </w:pict>
      </w:r>
    </w:p>
    <w:p w:rsidR="009A6902" w:rsidRDefault="009A6902" w:rsidP="00DF1133">
      <w:pPr>
        <w:tabs>
          <w:tab w:val="left" w:pos="2940"/>
        </w:tabs>
      </w:pPr>
    </w:p>
    <w:p w:rsidR="00DC3880" w:rsidRPr="009A6902" w:rsidRDefault="009A6902" w:rsidP="00DF1133">
      <w:pPr>
        <w:tabs>
          <w:tab w:val="left" w:pos="2940"/>
        </w:tabs>
        <w:rPr>
          <w:b/>
          <w:sz w:val="28"/>
          <w:szCs w:val="28"/>
        </w:rPr>
      </w:pPr>
      <w:r>
        <w:rPr>
          <w:b/>
          <w:sz w:val="28"/>
          <w:szCs w:val="28"/>
        </w:rPr>
        <w:t>ISI PROGRAM:</w:t>
      </w:r>
    </w:p>
    <w:p w:rsidR="00DC3880" w:rsidRPr="00DC3880" w:rsidRDefault="0084028C" w:rsidP="00DF1133">
      <w:pPr>
        <w:tabs>
          <w:tab w:val="left" w:pos="2940"/>
        </w:tabs>
        <w:rPr>
          <w:b/>
        </w:rPr>
      </w:pPr>
      <w:r>
        <w:t>A.</w:t>
      </w:r>
      <w:r w:rsidR="00DC3880">
        <w:t> </w:t>
      </w:r>
      <w:r w:rsidR="00DC3880" w:rsidRPr="00DC3880">
        <w:rPr>
          <w:b/>
        </w:rPr>
        <w:t>Pe</w:t>
      </w:r>
      <w:r w:rsidR="00DC3880">
        <w:rPr>
          <w:b/>
        </w:rPr>
        <w:t>ngertian "UPAH"</w:t>
      </w:r>
    </w:p>
    <w:p w:rsidR="0084028C" w:rsidRDefault="00DC3880" w:rsidP="00DF1133">
      <w:pPr>
        <w:tabs>
          <w:tab w:val="left" w:pos="2940"/>
        </w:tabs>
      </w:pPr>
      <w:r>
        <w:t xml:space="preserve">       Upah adalah hak pekerja/buruh yang diterima dan dinyatakan dalam bentuk uang</w:t>
      </w:r>
      <w:r>
        <w:br/>
        <w:t>sebagai imbalan dari pengusaha atau pemberi kerja kepada pekerja/buruh yang</w:t>
      </w:r>
      <w:r>
        <w:br/>
        <w:t>ditetapkan dan dibayarkan menurut suatu perjanjian kerja, kesepakatan, atau peraturan</w:t>
      </w:r>
      <w:r>
        <w:br/>
        <w:t>perundangundangan, termasuk tunjangan bagi pekerja/buruh dan keluarganya atas suatu pekerjaan dan/atau jasa yang telah atau akan dilakukan.</w:t>
      </w:r>
    </w:p>
    <w:p w:rsidR="00DC3880" w:rsidRDefault="00DC3880" w:rsidP="00DF1133">
      <w:pPr>
        <w:tabs>
          <w:tab w:val="left" w:pos="2940"/>
        </w:tabs>
      </w:pPr>
      <w:r>
        <w:t xml:space="preserve"> Dewan Penelitian Pengupahan Nasional dalam (Husnan 1990: 138) mendefinisikanbahwa upah adalah suatu penerimaan sebagai suatu imbalan dari pemberi kerja</w:t>
      </w:r>
      <w:r>
        <w:br/>
        <w:t>kepada penerima kerja untuk suatu pekerjaan/jasa yang telah dan akan</w:t>
      </w:r>
      <w:r>
        <w:br/>
        <w:t>dilakukan ber-fungsi sebagai jaminan kelangsungan kehidupan yang layak bagi</w:t>
      </w:r>
      <w:r>
        <w:br/>
        <w:t>kemanusiaan dan produksi, upah dinyatakan/dinilai dalam ben-tuk uang yang</w:t>
      </w:r>
      <w:r>
        <w:br/>
        <w:t>ditetapkan menurut suatu persetujuan, undang-undang dan peraturan serta</w:t>
      </w:r>
      <w:r>
        <w:br/>
      </w:r>
      <w:r>
        <w:lastRenderedPageBreak/>
        <w:t>dibayarkan atas dasar suatu perjan-jian kerja antara pemberi kerja dan</w:t>
      </w:r>
      <w:r>
        <w:br/>
        <w:t>penerima kerja.</w:t>
      </w:r>
    </w:p>
    <w:p w:rsidR="00DC3880" w:rsidRPr="0084028C" w:rsidRDefault="0084028C" w:rsidP="00DF1133">
      <w:pPr>
        <w:tabs>
          <w:tab w:val="left" w:pos="2940"/>
        </w:tabs>
        <w:rPr>
          <w:b/>
        </w:rPr>
      </w:pPr>
      <w:r w:rsidRPr="0084028C">
        <w:rPr>
          <w:b/>
        </w:rPr>
        <w:t xml:space="preserve">B.PENGERTIAN </w:t>
      </w:r>
      <w:r>
        <w:rPr>
          <w:b/>
        </w:rPr>
        <w:t xml:space="preserve">UPAH MINIMUM REGIONAL </w:t>
      </w:r>
      <w:r w:rsidR="005C53AE">
        <w:rPr>
          <w:b/>
        </w:rPr>
        <w:t>/</w:t>
      </w:r>
      <w:r w:rsidRPr="0084028C">
        <w:rPr>
          <w:b/>
        </w:rPr>
        <w:t>UMR</w:t>
      </w:r>
    </w:p>
    <w:p w:rsidR="0084028C" w:rsidRDefault="0084028C" w:rsidP="0084028C">
      <w:pPr>
        <w:pStyle w:val="NormalWeb"/>
      </w:pPr>
      <w:r>
        <w:rPr>
          <w:b/>
          <w:bCs/>
        </w:rPr>
        <w:t>Upah Minimum Regional</w:t>
      </w:r>
      <w:r>
        <w:t xml:space="preserve"> adalah suatu </w:t>
      </w:r>
      <w:hyperlink r:id="rId7" w:tooltip="Standar" w:history="1">
        <w:r>
          <w:rPr>
            <w:rStyle w:val="Hyperlink"/>
            <w:rFonts w:eastAsia="MS Mincho"/>
          </w:rPr>
          <w:t>standar</w:t>
        </w:r>
      </w:hyperlink>
      <w:r w:rsidR="00A80863">
        <w:t xml:space="preserve"> </w:t>
      </w:r>
      <w:hyperlink r:id="rId8" w:tooltip="Minimum (halaman belum tersedia)" w:history="1">
        <w:r>
          <w:rPr>
            <w:rStyle w:val="Hyperlink"/>
            <w:rFonts w:eastAsia="MS Mincho"/>
          </w:rPr>
          <w:t>minimum</w:t>
        </w:r>
      </w:hyperlink>
      <w:r>
        <w:t xml:space="preserve"> yang digunakan oleh para </w:t>
      </w:r>
      <w:hyperlink r:id="rId9" w:tooltip="Pengusaha" w:history="1">
        <w:r>
          <w:rPr>
            <w:rStyle w:val="Hyperlink"/>
            <w:rFonts w:eastAsia="MS Mincho"/>
          </w:rPr>
          <w:t>pengusaha</w:t>
        </w:r>
      </w:hyperlink>
      <w:r>
        <w:t xml:space="preserve"> atau pelaku </w:t>
      </w:r>
      <w:hyperlink r:id="rId10" w:tooltip="Industri" w:history="1">
        <w:r>
          <w:rPr>
            <w:rStyle w:val="Hyperlink"/>
            <w:rFonts w:eastAsia="MS Mincho"/>
          </w:rPr>
          <w:t>industri</w:t>
        </w:r>
      </w:hyperlink>
      <w:r>
        <w:t xml:space="preserve"> untuk memberikan </w:t>
      </w:r>
      <w:hyperlink r:id="rId11" w:tooltip="Upah" w:history="1">
        <w:r>
          <w:rPr>
            <w:rStyle w:val="Hyperlink"/>
            <w:rFonts w:eastAsia="MS Mincho"/>
          </w:rPr>
          <w:t>upah</w:t>
        </w:r>
      </w:hyperlink>
      <w:r>
        <w:t xml:space="preserve"> kepada </w:t>
      </w:r>
      <w:hyperlink r:id="rId12" w:tooltip="Pegawai" w:history="1">
        <w:r>
          <w:rPr>
            <w:rStyle w:val="Hyperlink"/>
            <w:rFonts w:eastAsia="MS Mincho"/>
          </w:rPr>
          <w:t>pegawai</w:t>
        </w:r>
      </w:hyperlink>
      <w:r>
        <w:t xml:space="preserve">, </w:t>
      </w:r>
      <w:hyperlink r:id="rId13" w:tooltip="Karyawan" w:history="1">
        <w:r>
          <w:rPr>
            <w:rStyle w:val="Hyperlink"/>
            <w:rFonts w:eastAsia="MS Mincho"/>
          </w:rPr>
          <w:t>karyawan</w:t>
        </w:r>
      </w:hyperlink>
      <w:r>
        <w:t xml:space="preserve"> atau </w:t>
      </w:r>
      <w:hyperlink r:id="rId14" w:tooltip="Buruh" w:history="1">
        <w:r>
          <w:rPr>
            <w:rStyle w:val="Hyperlink"/>
            <w:rFonts w:eastAsia="MS Mincho"/>
          </w:rPr>
          <w:t>buruh</w:t>
        </w:r>
      </w:hyperlink>
      <w:r>
        <w:t xml:space="preserve"> di dalam lingkungan usaha atau kerjanya. </w:t>
      </w:r>
      <w:proofErr w:type="gramStart"/>
      <w:r>
        <w:t>Pemerintah mengatur pengupahan melalui Peraturan Menteri Tenaga Kerja No. 05/Men/1989 tanggal 29 Mei 1989 tentang Upah Minimum.</w:t>
      </w:r>
      <w:proofErr w:type="gramEnd"/>
    </w:p>
    <w:p w:rsidR="00E01B63" w:rsidRDefault="0084028C" w:rsidP="005C53AE">
      <w:pPr>
        <w:pStyle w:val="NormalWeb"/>
        <w:rPr>
          <w:b/>
          <w:bCs/>
        </w:rPr>
      </w:pPr>
      <w:r>
        <w:t xml:space="preserve">Penetapan upah dilaksanakan setiap tahun melalui proses yang panjang. Mula-mula Dewan Pengupahan Daerah (DPD) yang terdiri dari </w:t>
      </w:r>
      <w:hyperlink r:id="rId15" w:tooltip="Birokrat" w:history="1">
        <w:r>
          <w:rPr>
            <w:rStyle w:val="Hyperlink"/>
            <w:rFonts w:eastAsia="MS Mincho"/>
          </w:rPr>
          <w:t>birokrat</w:t>
        </w:r>
      </w:hyperlink>
      <w:r>
        <w:t xml:space="preserve">, </w:t>
      </w:r>
      <w:hyperlink r:id="rId16" w:tooltip="Akademisi (halaman belum tersedia)" w:history="1">
        <w:r>
          <w:rPr>
            <w:rStyle w:val="Hyperlink"/>
            <w:rFonts w:eastAsia="MS Mincho"/>
          </w:rPr>
          <w:t>akademisi</w:t>
        </w:r>
      </w:hyperlink>
      <w:r>
        <w:t xml:space="preserve">, </w:t>
      </w:r>
      <w:hyperlink r:id="rId17" w:tooltip="Buruh" w:history="1">
        <w:r>
          <w:rPr>
            <w:rStyle w:val="Hyperlink"/>
            <w:rFonts w:eastAsia="MS Mincho"/>
          </w:rPr>
          <w:t>buruh</w:t>
        </w:r>
      </w:hyperlink>
      <w:r>
        <w:t xml:space="preserve"> dan </w:t>
      </w:r>
      <w:hyperlink r:id="rId18" w:tooltip="Pengusaha" w:history="1">
        <w:r>
          <w:rPr>
            <w:rStyle w:val="Hyperlink"/>
            <w:rFonts w:eastAsia="MS Mincho"/>
          </w:rPr>
          <w:t>pengusaha</w:t>
        </w:r>
      </w:hyperlink>
      <w:r>
        <w:t xml:space="preserve"> mengadakan </w:t>
      </w:r>
      <w:hyperlink r:id="rId19" w:tooltip="Rapat" w:history="1">
        <w:r>
          <w:rPr>
            <w:rStyle w:val="Hyperlink"/>
            <w:rFonts w:eastAsia="MS Mincho"/>
          </w:rPr>
          <w:t>rapat</w:t>
        </w:r>
      </w:hyperlink>
      <w:r>
        <w:t xml:space="preserve">, membentuk </w:t>
      </w:r>
      <w:hyperlink r:id="rId20" w:tooltip="Tim" w:history="1">
        <w:r>
          <w:rPr>
            <w:rStyle w:val="Hyperlink"/>
            <w:rFonts w:eastAsia="MS Mincho"/>
          </w:rPr>
          <w:t>tim</w:t>
        </w:r>
      </w:hyperlink>
      <w:hyperlink r:id="rId21" w:tooltip="Survei" w:history="1">
        <w:r>
          <w:rPr>
            <w:rStyle w:val="Hyperlink"/>
            <w:rFonts w:eastAsia="MS Mincho"/>
          </w:rPr>
          <w:t>survei</w:t>
        </w:r>
      </w:hyperlink>
      <w:r>
        <w:t xml:space="preserve"> dan turun ke lapangan mencari tahu </w:t>
      </w:r>
      <w:hyperlink r:id="rId22" w:tooltip="Harga" w:history="1">
        <w:r>
          <w:rPr>
            <w:rStyle w:val="Hyperlink"/>
            <w:rFonts w:eastAsia="MS Mincho"/>
          </w:rPr>
          <w:t>harga</w:t>
        </w:r>
      </w:hyperlink>
      <w:r>
        <w:t xml:space="preserve"> sejumlah kebutuhan yang dibutuhkan oleh pegawai, karyawan dan buruh. Setelah survei di sejumlah </w:t>
      </w:r>
      <w:proofErr w:type="gramStart"/>
      <w:r>
        <w:t>kota</w:t>
      </w:r>
      <w:proofErr w:type="gramEnd"/>
      <w:r>
        <w:t xml:space="preserve"> dalam provinsi tersebut yang dianggap representatif, diperoleh angka </w:t>
      </w:r>
      <w:hyperlink r:id="rId23" w:tooltip="Kebutuhan Hidup Layak (halaman belum tersedia)" w:history="1">
        <w:r>
          <w:rPr>
            <w:rStyle w:val="Hyperlink"/>
            <w:rFonts w:eastAsia="MS Mincho"/>
          </w:rPr>
          <w:t>Kebutuhan Hidup Layak</w:t>
        </w:r>
      </w:hyperlink>
      <w:r>
        <w:t xml:space="preserve"> (KHL) - dulu disebut Kebutuhan Hidup Minimum (KHM). Berdasarkan KHL, DPD mengusulkan upah minimum regional (UMR) kepada Gubernur untuk disahkan. </w:t>
      </w:r>
      <w:proofErr w:type="gramStart"/>
      <w:r>
        <w:t xml:space="preserve">Komponen kebutuhan hidup layak digunakan sebagai dasar penentuan upah minimum </w:t>
      </w:r>
      <w:r>
        <w:rPr>
          <w:b/>
          <w:bCs/>
        </w:rPr>
        <w:t>berdasarkan kebutuhan hidup pekerja lajang (belum menikah).</w:t>
      </w:r>
      <w:proofErr w:type="gramEnd"/>
    </w:p>
    <w:p w:rsidR="00E01B63" w:rsidRPr="00E01B63" w:rsidRDefault="00E01B63" w:rsidP="00E01B63">
      <w:pPr>
        <w:pStyle w:val="Heading1"/>
        <w:rPr>
          <w:b w:val="0"/>
          <w:sz w:val="24"/>
          <w:szCs w:val="24"/>
        </w:rPr>
      </w:pPr>
      <w:r w:rsidRPr="00E01B63">
        <w:rPr>
          <w:b w:val="0"/>
          <w:sz w:val="24"/>
          <w:szCs w:val="24"/>
        </w:rPr>
        <w:t xml:space="preserve">Standar Kebutuhan Hidup Layak (KHL) </w:t>
      </w:r>
      <w:r w:rsidR="006A33D3">
        <w:rPr>
          <w:b w:val="0"/>
          <w:sz w:val="24"/>
          <w:szCs w:val="24"/>
        </w:rPr>
        <w:t>&lt;/BR&gt;</w:t>
      </w:r>
    </w:p>
    <w:p w:rsidR="00E01B63" w:rsidRDefault="00E01B63" w:rsidP="00E01B63">
      <w:pPr>
        <w:pStyle w:val="NormalWeb"/>
      </w:pPr>
      <w:r>
        <w:t xml:space="preserve">Sebelumnya menetapkan Upah Minimum Regional/Propinsi, Dewan Pengupahan yang terdiri dari perwakilan serikat pekerja, pengusaha, pemerintah, dan pihak netral dari akademisi </w:t>
      </w:r>
      <w:proofErr w:type="gramStart"/>
      <w:r>
        <w:t>akan</w:t>
      </w:r>
      <w:proofErr w:type="gramEnd"/>
      <w:r>
        <w:t xml:space="preserve"> melakukan survey Kebutuhan Hidup Layak (KHL). Tetapi </w:t>
      </w:r>
      <w:proofErr w:type="gramStart"/>
      <w:r>
        <w:t>apa</w:t>
      </w:r>
      <w:proofErr w:type="gramEnd"/>
      <w:r>
        <w:t xml:space="preserve"> yang dimaksud survey KHL, komponen kebutuhan hidup apa yang disurvey dan mekanisme standarisasi KHL hingga menjadi penetapan Upah Minimum. Mari kita bahas bersama!</w:t>
      </w:r>
    </w:p>
    <w:p w:rsidR="00E01B63" w:rsidRDefault="00E01B63" w:rsidP="00E01B63">
      <w:pPr>
        <w:pStyle w:val="NormalWeb"/>
      </w:pPr>
      <w:proofErr w:type="gramStart"/>
      <w:r>
        <w:rPr>
          <w:b/>
          <w:bCs/>
        </w:rPr>
        <w:t>Apa</w:t>
      </w:r>
      <w:proofErr w:type="gramEnd"/>
      <w:r>
        <w:rPr>
          <w:b/>
          <w:bCs/>
        </w:rPr>
        <w:t xml:space="preserve"> yang dimaksud dengan Kebutuhan Hidup Layak (KHL)?</w:t>
      </w:r>
    </w:p>
    <w:p w:rsidR="00E01B63" w:rsidRDefault="00E01B63" w:rsidP="00E01B63">
      <w:pPr>
        <w:pStyle w:val="NormalWeb"/>
      </w:pPr>
      <w:proofErr w:type="gramStart"/>
      <w:r>
        <w:t>Kebutuhan Hidup Layak yang selanjutnya disingkat KHL adalah standar kebutuhan yang harus dipenuhi oleh seorang pekerja/buruh lajang untuk dapat hidup layak baik secara fisik, non fisik dan sosial, untuk kebutuhan 1 (satu) bulan.</w:t>
      </w:r>
      <w:proofErr w:type="gramEnd"/>
    </w:p>
    <w:p w:rsidR="00E01B63" w:rsidRDefault="00E01B63" w:rsidP="00E01B63">
      <w:pPr>
        <w:pStyle w:val="NormalWeb"/>
      </w:pPr>
      <w:r>
        <w:t>Sejak diluncurkannya UU No. 13 tahun 2003 tentang Ketenagakerjaan, Pemerintah menetapkan standar KHL sebagai dasar dalam penetapan Upah Minimum seperti yang diatur dalam pasal 88 ayat 4.</w:t>
      </w:r>
    </w:p>
    <w:p w:rsidR="00E01B63" w:rsidRDefault="00E01B63" w:rsidP="00E01B63">
      <w:pPr>
        <w:pStyle w:val="NormalWeb"/>
      </w:pPr>
      <w:proofErr w:type="gramStart"/>
      <w:r>
        <w:rPr>
          <w:b/>
          <w:bCs/>
        </w:rPr>
        <w:t>Adakah Peraturan yang mengatur mengenai Kebutuhan Hidup Layak?</w:t>
      </w:r>
      <w:proofErr w:type="gramEnd"/>
    </w:p>
    <w:p w:rsidR="00E01B63" w:rsidRDefault="00E01B63" w:rsidP="00E01B63">
      <w:pPr>
        <w:pStyle w:val="NormalWeb"/>
      </w:pPr>
      <w:proofErr w:type="gramStart"/>
      <w:r>
        <w:t>Peraturan mengenai KHL, diatur dalam UU No.13 tahun 2003 tentang Ketenagakerjaan.</w:t>
      </w:r>
      <w:proofErr w:type="gramEnd"/>
      <w:r>
        <w:t xml:space="preserve"> Pembahasan lebih dalam mengenai ketentuan KHL, diatur dalam Keputusan Menteri Tenaga Kerja No. 17 tahun 2005 tentang Komponen dan Pentahapan Pencapaian Kebutuhan Hidup Layak. Namun, Keputusan Menteri Tenaga Kerja No. 17 tahun 2005 direvisi oleh Keputusan Menteri Tenaga Kerja No. 13 tahun 2012 tentang Perubahan Penghitungan KHL.</w:t>
      </w:r>
    </w:p>
    <w:p w:rsidR="00E01B63" w:rsidRDefault="00E01B63" w:rsidP="00E01B63">
      <w:pPr>
        <w:pStyle w:val="NormalWeb"/>
      </w:pPr>
      <w:r>
        <w:lastRenderedPageBreak/>
        <w:t xml:space="preserve">Jumlah jenis kebutuhan yang semula 46 jenis dalam Keputusan Menteri Tenaga Kerja No. 17 tahun 2005 menjadi 60 jenis KHL dalam Keputusan Menteri Tenaga Kerja No. 13 tahun 2012. Penambahan baru sebagai </w:t>
      </w:r>
      <w:proofErr w:type="gramStart"/>
      <w:r>
        <w:t>berikut :</w:t>
      </w:r>
      <w:proofErr w:type="gramEnd"/>
    </w:p>
    <w:p w:rsidR="00E01B63" w:rsidRDefault="00E01B63" w:rsidP="00E01B63">
      <w:pPr>
        <w:pStyle w:val="NormalWeb"/>
      </w:pPr>
      <w:r>
        <w:t>1) Ikat pinggang</w:t>
      </w:r>
    </w:p>
    <w:p w:rsidR="00E01B63" w:rsidRDefault="00E01B63" w:rsidP="00E01B63">
      <w:pPr>
        <w:pStyle w:val="NormalWeb"/>
      </w:pPr>
      <w:r>
        <w:t>2) Kaos kaki</w:t>
      </w:r>
    </w:p>
    <w:p w:rsidR="00E01B63" w:rsidRDefault="00E01B63" w:rsidP="00E01B63">
      <w:pPr>
        <w:pStyle w:val="NormalWeb"/>
      </w:pPr>
      <w:r>
        <w:t>3) Deodorant 100 ml/g</w:t>
      </w:r>
    </w:p>
    <w:p w:rsidR="00E01B63" w:rsidRDefault="00E01B63" w:rsidP="00E01B63">
      <w:pPr>
        <w:pStyle w:val="NormalWeb"/>
      </w:pPr>
      <w:r>
        <w:t>4) Seterika 250 watt</w:t>
      </w:r>
    </w:p>
    <w:p w:rsidR="00E01B63" w:rsidRDefault="00E01B63" w:rsidP="00E01B63">
      <w:pPr>
        <w:pStyle w:val="NormalWeb"/>
      </w:pPr>
      <w:r>
        <w:t>5) Rice cooker ukuran 1/2 liter</w:t>
      </w:r>
    </w:p>
    <w:p w:rsidR="00E01B63" w:rsidRDefault="00E01B63" w:rsidP="00E01B63">
      <w:pPr>
        <w:pStyle w:val="NormalWeb"/>
      </w:pPr>
      <w:r>
        <w:t>6) Celana pendek</w:t>
      </w:r>
    </w:p>
    <w:p w:rsidR="00E01B63" w:rsidRDefault="00E01B63" w:rsidP="00E01B63">
      <w:pPr>
        <w:pStyle w:val="NormalWeb"/>
      </w:pPr>
      <w:r>
        <w:t>7) Pisau dapur</w:t>
      </w:r>
    </w:p>
    <w:p w:rsidR="00E01B63" w:rsidRDefault="00E01B63" w:rsidP="00E01B63">
      <w:pPr>
        <w:pStyle w:val="NormalWeb"/>
      </w:pPr>
      <w:r>
        <w:t>8) Semir dan sikat sepatu</w:t>
      </w:r>
    </w:p>
    <w:p w:rsidR="00E01B63" w:rsidRDefault="00E01B63" w:rsidP="00E01B63">
      <w:pPr>
        <w:pStyle w:val="NormalWeb"/>
      </w:pPr>
      <w:r>
        <w:t>9) Rak piring portable plastic</w:t>
      </w:r>
    </w:p>
    <w:p w:rsidR="00E01B63" w:rsidRDefault="00E01B63" w:rsidP="00E01B63">
      <w:pPr>
        <w:pStyle w:val="NormalWeb"/>
      </w:pPr>
      <w:r>
        <w:t>10) Sabun cuci piring (colek) 500 gr per bulan</w:t>
      </w:r>
    </w:p>
    <w:p w:rsidR="00E01B63" w:rsidRDefault="00E01B63" w:rsidP="00E01B63">
      <w:pPr>
        <w:pStyle w:val="NormalWeb"/>
      </w:pPr>
      <w:r>
        <w:t>11) Gayung plastik ukuran sedang</w:t>
      </w:r>
    </w:p>
    <w:p w:rsidR="00E01B63" w:rsidRDefault="00E01B63" w:rsidP="00E01B63">
      <w:pPr>
        <w:pStyle w:val="NormalWeb"/>
      </w:pPr>
      <w:r>
        <w:t>12) Sisir</w:t>
      </w:r>
    </w:p>
    <w:p w:rsidR="00E01B63" w:rsidRDefault="00E01B63" w:rsidP="00E01B63">
      <w:pPr>
        <w:pStyle w:val="NormalWeb"/>
      </w:pPr>
      <w:r>
        <w:t>13) Ballpoint/pensil</w:t>
      </w:r>
    </w:p>
    <w:p w:rsidR="00E01B63" w:rsidRDefault="00E01B63" w:rsidP="00E01B63">
      <w:pPr>
        <w:pStyle w:val="NormalWeb"/>
      </w:pPr>
      <w:r>
        <w:t>14) Cermin 30 x 50 cm</w:t>
      </w:r>
    </w:p>
    <w:p w:rsidR="00E01B63" w:rsidRDefault="00E01B63" w:rsidP="00E01B63">
      <w:pPr>
        <w:pStyle w:val="NormalWeb"/>
      </w:pPr>
      <w:proofErr w:type="gramStart"/>
      <w:r>
        <w:t>Selain penambahan 14 jenis baru KHL tersebut, juga terdapat penyesuaian/ penambahan Jenis kualitas dan kuantitas KHL serta perubahan jenis kebutuhan.</w:t>
      </w:r>
      <w:proofErr w:type="gramEnd"/>
    </w:p>
    <w:p w:rsidR="00E01B63" w:rsidRDefault="00E01B63" w:rsidP="00E01B63">
      <w:pPr>
        <w:pStyle w:val="NormalWeb"/>
      </w:pPr>
      <w:r>
        <w:rPr>
          <w:b/>
          <w:bCs/>
        </w:rPr>
        <w:t xml:space="preserve">Komponen </w:t>
      </w:r>
      <w:proofErr w:type="gramStart"/>
      <w:r>
        <w:rPr>
          <w:b/>
          <w:bCs/>
        </w:rPr>
        <w:t>apa</w:t>
      </w:r>
      <w:proofErr w:type="gramEnd"/>
      <w:r>
        <w:rPr>
          <w:b/>
          <w:bCs/>
        </w:rPr>
        <w:t xml:space="preserve"> saja yang termasuk dalam standar KHL?</w:t>
      </w:r>
    </w:p>
    <w:p w:rsidR="00E01B63" w:rsidRDefault="00E01B63" w:rsidP="00E01B63">
      <w:pPr>
        <w:pStyle w:val="NormalWeb"/>
      </w:pPr>
      <w:r>
        <w:t xml:space="preserve">Standar KHL terdiri dari beberapa komponen </w:t>
      </w:r>
      <w:proofErr w:type="gramStart"/>
      <w:r>
        <w:t>yaitu :</w:t>
      </w:r>
      <w:proofErr w:type="gramEnd"/>
    </w:p>
    <w:p w:rsidR="00E01B63" w:rsidRDefault="00E01B63" w:rsidP="00E01B63">
      <w:pPr>
        <w:numPr>
          <w:ilvl w:val="0"/>
          <w:numId w:val="11"/>
        </w:numPr>
        <w:spacing w:before="100" w:beforeAutospacing="1" w:after="100" w:afterAutospacing="1" w:line="240" w:lineRule="auto"/>
      </w:pPr>
      <w:r>
        <w:t>Makanan &amp; Minuman (11 items)</w:t>
      </w:r>
    </w:p>
    <w:p w:rsidR="00E01B63" w:rsidRDefault="00E01B63" w:rsidP="00E01B63">
      <w:pPr>
        <w:numPr>
          <w:ilvl w:val="0"/>
          <w:numId w:val="11"/>
        </w:numPr>
        <w:spacing w:before="100" w:beforeAutospacing="1" w:after="100" w:afterAutospacing="1" w:line="240" w:lineRule="auto"/>
      </w:pPr>
      <w:r>
        <w:t>Sandang (13 items)</w:t>
      </w:r>
    </w:p>
    <w:p w:rsidR="00E01B63" w:rsidRDefault="00E01B63" w:rsidP="00E01B63">
      <w:pPr>
        <w:numPr>
          <w:ilvl w:val="0"/>
          <w:numId w:val="11"/>
        </w:numPr>
        <w:spacing w:before="100" w:beforeAutospacing="1" w:after="100" w:afterAutospacing="1" w:line="240" w:lineRule="auto"/>
      </w:pPr>
      <w:r>
        <w:t>Perumahan (26 items)</w:t>
      </w:r>
    </w:p>
    <w:p w:rsidR="00E01B63" w:rsidRDefault="00E01B63" w:rsidP="00E01B63">
      <w:pPr>
        <w:numPr>
          <w:ilvl w:val="0"/>
          <w:numId w:val="11"/>
        </w:numPr>
        <w:spacing w:before="100" w:beforeAutospacing="1" w:after="100" w:afterAutospacing="1" w:line="240" w:lineRule="auto"/>
      </w:pPr>
      <w:r>
        <w:t>Pendidikan (2 item)</w:t>
      </w:r>
    </w:p>
    <w:p w:rsidR="00E01B63" w:rsidRDefault="00E01B63" w:rsidP="00E01B63">
      <w:pPr>
        <w:numPr>
          <w:ilvl w:val="0"/>
          <w:numId w:val="11"/>
        </w:numPr>
        <w:spacing w:before="100" w:beforeAutospacing="1" w:after="100" w:afterAutospacing="1" w:line="240" w:lineRule="auto"/>
      </w:pPr>
      <w:r>
        <w:t>Kesehatan (5 items)</w:t>
      </w:r>
    </w:p>
    <w:p w:rsidR="00E01B63" w:rsidRDefault="00E01B63" w:rsidP="00E01B63">
      <w:pPr>
        <w:numPr>
          <w:ilvl w:val="0"/>
          <w:numId w:val="11"/>
        </w:numPr>
        <w:spacing w:before="100" w:beforeAutospacing="1" w:after="100" w:afterAutospacing="1" w:line="240" w:lineRule="auto"/>
      </w:pPr>
      <w:r>
        <w:t>Transportasi (1 item)</w:t>
      </w:r>
    </w:p>
    <w:p w:rsidR="00E01B63" w:rsidRDefault="00E01B63" w:rsidP="00E01B63">
      <w:pPr>
        <w:numPr>
          <w:ilvl w:val="0"/>
          <w:numId w:val="11"/>
        </w:numPr>
        <w:spacing w:before="100" w:beforeAutospacing="1" w:after="100" w:afterAutospacing="1" w:line="240" w:lineRule="auto"/>
      </w:pPr>
      <w:r>
        <w:t>Rekreasi dan Tabungan (2 item)</w:t>
      </w:r>
    </w:p>
    <w:p w:rsidR="00E01B63" w:rsidRDefault="00E01B63" w:rsidP="00E01B63">
      <w:pPr>
        <w:pStyle w:val="NormalWeb"/>
      </w:pPr>
      <w:r>
        <w:lastRenderedPageBreak/>
        <w:t>Selengkapnya mengenai komponen-komponen standar Kebutuhan Hidup Layak (KHL) berdasarkan Keputusan Menteri Tenaga Kerja No. 13 tahun 2012:</w:t>
      </w:r>
    </w:p>
    <w:p w:rsidR="00E01B63" w:rsidRPr="00E01B63" w:rsidRDefault="00E01B63" w:rsidP="005C53AE">
      <w:pPr>
        <w:pStyle w:val="NormalWeb"/>
        <w:rPr>
          <w:ins w:id="0" w:author="Unknown"/>
          <w:b/>
          <w:bCs/>
        </w:rPr>
      </w:pPr>
    </w:p>
    <w:tbl>
      <w:tblPr>
        <w:tblW w:w="0" w:type="auto"/>
        <w:tblCellSpacing w:w="15" w:type="dxa"/>
        <w:tblCellMar>
          <w:top w:w="15" w:type="dxa"/>
          <w:left w:w="15" w:type="dxa"/>
          <w:bottom w:w="15" w:type="dxa"/>
          <w:right w:w="15" w:type="dxa"/>
        </w:tblCellMar>
        <w:tblLook w:val="04A0"/>
      </w:tblPr>
      <w:tblGrid>
        <w:gridCol w:w="436"/>
        <w:gridCol w:w="4278"/>
        <w:gridCol w:w="2666"/>
        <w:gridCol w:w="2070"/>
      </w:tblGrid>
      <w:tr w:rsidR="005C53AE" w:rsidTr="00E01B63">
        <w:trPr>
          <w:tblCellSpacing w:w="15" w:type="dxa"/>
        </w:trPr>
        <w:tc>
          <w:tcPr>
            <w:tcW w:w="391" w:type="dxa"/>
            <w:noWrap/>
            <w:vAlign w:val="center"/>
            <w:hideMark/>
          </w:tcPr>
          <w:p w:rsidR="005C53AE" w:rsidRDefault="005C53AE">
            <w:pPr>
              <w:pStyle w:val="NormalWeb"/>
              <w:jc w:val="center"/>
            </w:pPr>
            <w:r>
              <w:rPr>
                <w:b/>
                <w:bCs/>
              </w:rPr>
              <w:t xml:space="preserve">No </w:t>
            </w:r>
          </w:p>
        </w:tc>
        <w:tc>
          <w:tcPr>
            <w:tcW w:w="0" w:type="auto"/>
            <w:noWrap/>
            <w:vAlign w:val="center"/>
            <w:hideMark/>
          </w:tcPr>
          <w:p w:rsidR="005C53AE" w:rsidRDefault="005C53AE">
            <w:pPr>
              <w:pStyle w:val="NormalWeb"/>
              <w:jc w:val="center"/>
            </w:pPr>
            <w:r>
              <w:rPr>
                <w:b/>
                <w:bCs/>
              </w:rPr>
              <w:t>Komponen</w:t>
            </w:r>
          </w:p>
        </w:tc>
        <w:tc>
          <w:tcPr>
            <w:tcW w:w="0" w:type="auto"/>
            <w:noWrap/>
            <w:vAlign w:val="center"/>
            <w:hideMark/>
          </w:tcPr>
          <w:p w:rsidR="005C53AE" w:rsidRDefault="005C53AE">
            <w:pPr>
              <w:pStyle w:val="NormalWeb"/>
              <w:jc w:val="center"/>
            </w:pPr>
            <w:r>
              <w:rPr>
                <w:b/>
                <w:bCs/>
              </w:rPr>
              <w:t> Kualitas/Kriteria</w:t>
            </w:r>
          </w:p>
        </w:tc>
        <w:tc>
          <w:tcPr>
            <w:tcW w:w="0" w:type="auto"/>
            <w:noWrap/>
            <w:vAlign w:val="center"/>
            <w:hideMark/>
          </w:tcPr>
          <w:p w:rsidR="005C53AE" w:rsidRDefault="005C53AE">
            <w:pPr>
              <w:pStyle w:val="NormalWeb"/>
              <w:jc w:val="center"/>
            </w:pPr>
            <w:r>
              <w:rPr>
                <w:b/>
                <w:bCs/>
              </w:rPr>
              <w:t>Jumlah Kebutuhan</w:t>
            </w:r>
          </w:p>
        </w:tc>
      </w:tr>
      <w:tr w:rsidR="005C53AE" w:rsidTr="005C53AE">
        <w:trPr>
          <w:tblCellSpacing w:w="15" w:type="dxa"/>
        </w:trPr>
        <w:tc>
          <w:tcPr>
            <w:tcW w:w="0" w:type="auto"/>
            <w:noWrap/>
            <w:vAlign w:val="center"/>
            <w:hideMark/>
          </w:tcPr>
          <w:p w:rsidR="005C53AE" w:rsidRDefault="005C53AE">
            <w:pPr>
              <w:pStyle w:val="NormalWeb"/>
            </w:pPr>
            <w:r>
              <w:rPr>
                <w:rStyle w:val="Strong"/>
              </w:rPr>
              <w:t>I</w:t>
            </w:r>
          </w:p>
        </w:tc>
        <w:tc>
          <w:tcPr>
            <w:tcW w:w="0" w:type="auto"/>
            <w:noWrap/>
            <w:vAlign w:val="center"/>
            <w:hideMark/>
          </w:tcPr>
          <w:p w:rsidR="005C53AE" w:rsidRDefault="005C53AE">
            <w:pPr>
              <w:pStyle w:val="NormalWeb"/>
            </w:pPr>
            <w:r>
              <w:rPr>
                <w:rStyle w:val="Strong"/>
              </w:rPr>
              <w:t>MAKANAN DAN MINUMAN</w:t>
            </w:r>
          </w:p>
        </w:tc>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w:t>
            </w:r>
          </w:p>
        </w:tc>
      </w:tr>
      <w:tr w:rsidR="005C53AE" w:rsidTr="005C53AE">
        <w:trPr>
          <w:tblCellSpacing w:w="15" w:type="dxa"/>
        </w:trPr>
        <w:tc>
          <w:tcPr>
            <w:tcW w:w="0" w:type="auto"/>
            <w:noWrap/>
            <w:vAlign w:val="center"/>
            <w:hideMark/>
          </w:tcPr>
          <w:p w:rsidR="005C53AE" w:rsidRDefault="005C53AE">
            <w:pPr>
              <w:pStyle w:val="NormalWeb"/>
              <w:jc w:val="right"/>
            </w:pPr>
            <w:r>
              <w:t>1</w:t>
            </w:r>
          </w:p>
        </w:tc>
        <w:tc>
          <w:tcPr>
            <w:tcW w:w="0" w:type="auto"/>
            <w:noWrap/>
            <w:vAlign w:val="center"/>
            <w:hideMark/>
          </w:tcPr>
          <w:p w:rsidR="005C53AE" w:rsidRDefault="005C53AE">
            <w:pPr>
              <w:pStyle w:val="NormalWeb"/>
            </w:pPr>
            <w:r>
              <w:t>Beras  Sedang</w:t>
            </w:r>
          </w:p>
        </w:tc>
        <w:tc>
          <w:tcPr>
            <w:tcW w:w="0" w:type="auto"/>
            <w:noWrap/>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10 kg</w:t>
            </w:r>
          </w:p>
        </w:tc>
      </w:tr>
      <w:tr w:rsidR="005C53AE" w:rsidTr="005C53AE">
        <w:trPr>
          <w:tblCellSpacing w:w="15" w:type="dxa"/>
        </w:trPr>
        <w:tc>
          <w:tcPr>
            <w:tcW w:w="0" w:type="auto"/>
            <w:noWrap/>
            <w:vAlign w:val="center"/>
            <w:hideMark/>
          </w:tcPr>
          <w:p w:rsidR="005C53AE" w:rsidRDefault="005C53AE">
            <w:pPr>
              <w:pStyle w:val="NormalWeb"/>
              <w:jc w:val="right"/>
            </w:pPr>
            <w:r>
              <w:t>2</w:t>
            </w:r>
          </w:p>
        </w:tc>
        <w:tc>
          <w:tcPr>
            <w:tcW w:w="0" w:type="auto"/>
            <w:noWrap/>
            <w:vAlign w:val="center"/>
            <w:hideMark/>
          </w:tcPr>
          <w:p w:rsidR="005C53AE" w:rsidRDefault="005C53AE">
            <w:pPr>
              <w:pStyle w:val="NormalWeb"/>
            </w:pPr>
            <w:r>
              <w:t>Sumber Protein : </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a. Daging</w:t>
            </w:r>
          </w:p>
        </w:tc>
        <w:tc>
          <w:tcPr>
            <w:tcW w:w="0" w:type="auto"/>
            <w:noWrap/>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0.75 kg</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b. Ikan Segar</w:t>
            </w:r>
          </w:p>
        </w:tc>
        <w:tc>
          <w:tcPr>
            <w:tcW w:w="0" w:type="auto"/>
            <w:noWrap/>
            <w:vAlign w:val="center"/>
            <w:hideMark/>
          </w:tcPr>
          <w:p w:rsidR="005C53AE" w:rsidRDefault="005C53AE">
            <w:pPr>
              <w:pStyle w:val="NormalWeb"/>
              <w:jc w:val="center"/>
            </w:pPr>
            <w:r>
              <w:t>Baik</w:t>
            </w:r>
          </w:p>
        </w:tc>
        <w:tc>
          <w:tcPr>
            <w:tcW w:w="0" w:type="auto"/>
            <w:noWrap/>
            <w:vAlign w:val="center"/>
            <w:hideMark/>
          </w:tcPr>
          <w:p w:rsidR="005C53AE" w:rsidRDefault="005C53AE">
            <w:pPr>
              <w:pStyle w:val="NormalWeb"/>
              <w:jc w:val="center"/>
            </w:pPr>
            <w:r>
              <w:t>1.2 kg</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c. Telur Ayam </w:t>
            </w:r>
          </w:p>
        </w:tc>
        <w:tc>
          <w:tcPr>
            <w:tcW w:w="0" w:type="auto"/>
            <w:noWrap/>
            <w:vAlign w:val="center"/>
            <w:hideMark/>
          </w:tcPr>
          <w:p w:rsidR="005C53AE" w:rsidRDefault="005C53AE">
            <w:pPr>
              <w:pStyle w:val="NormalWeb"/>
              <w:jc w:val="center"/>
            </w:pPr>
            <w:r>
              <w:t>Telur ayam ras</w:t>
            </w:r>
          </w:p>
        </w:tc>
        <w:tc>
          <w:tcPr>
            <w:tcW w:w="0" w:type="auto"/>
            <w:noWrap/>
            <w:vAlign w:val="center"/>
            <w:hideMark/>
          </w:tcPr>
          <w:p w:rsidR="005C53AE" w:rsidRDefault="005C53AE">
            <w:pPr>
              <w:pStyle w:val="NormalWeb"/>
              <w:jc w:val="center"/>
            </w:pPr>
            <w:r>
              <w:t>1 kg</w:t>
            </w:r>
          </w:p>
        </w:tc>
      </w:tr>
      <w:tr w:rsidR="005C53AE" w:rsidTr="005C53AE">
        <w:trPr>
          <w:tblCellSpacing w:w="15" w:type="dxa"/>
        </w:trPr>
        <w:tc>
          <w:tcPr>
            <w:tcW w:w="0" w:type="auto"/>
            <w:noWrap/>
            <w:vAlign w:val="center"/>
            <w:hideMark/>
          </w:tcPr>
          <w:p w:rsidR="005C53AE" w:rsidRDefault="005C53AE">
            <w:pPr>
              <w:pStyle w:val="NormalWeb"/>
              <w:jc w:val="right"/>
            </w:pPr>
            <w:r>
              <w:t>3</w:t>
            </w:r>
          </w:p>
        </w:tc>
        <w:tc>
          <w:tcPr>
            <w:tcW w:w="0" w:type="auto"/>
            <w:noWrap/>
            <w:vAlign w:val="center"/>
            <w:hideMark/>
          </w:tcPr>
          <w:p w:rsidR="005C53AE" w:rsidRDefault="005C53AE">
            <w:pPr>
              <w:pStyle w:val="NormalWeb"/>
            </w:pPr>
            <w:r>
              <w:t>Kacang-kacangan : tempe/tahu</w:t>
            </w:r>
          </w:p>
        </w:tc>
        <w:tc>
          <w:tcPr>
            <w:tcW w:w="0" w:type="auto"/>
            <w:noWrap/>
            <w:vAlign w:val="center"/>
            <w:hideMark/>
          </w:tcPr>
          <w:p w:rsidR="005C53AE" w:rsidRDefault="005C53AE">
            <w:pPr>
              <w:pStyle w:val="NormalWeb"/>
              <w:jc w:val="center"/>
            </w:pPr>
            <w:r>
              <w:t>Baik</w:t>
            </w:r>
          </w:p>
        </w:tc>
        <w:tc>
          <w:tcPr>
            <w:tcW w:w="0" w:type="auto"/>
            <w:noWrap/>
            <w:vAlign w:val="center"/>
            <w:hideMark/>
          </w:tcPr>
          <w:p w:rsidR="005C53AE" w:rsidRDefault="005C53AE">
            <w:pPr>
              <w:pStyle w:val="NormalWeb"/>
              <w:jc w:val="center"/>
            </w:pPr>
            <w:r>
              <w:t>4.5 kg</w:t>
            </w:r>
          </w:p>
        </w:tc>
      </w:tr>
      <w:tr w:rsidR="005C53AE" w:rsidTr="005C53AE">
        <w:trPr>
          <w:tblCellSpacing w:w="15" w:type="dxa"/>
        </w:trPr>
        <w:tc>
          <w:tcPr>
            <w:tcW w:w="0" w:type="auto"/>
            <w:noWrap/>
            <w:vAlign w:val="center"/>
            <w:hideMark/>
          </w:tcPr>
          <w:p w:rsidR="005C53AE" w:rsidRDefault="005C53AE">
            <w:pPr>
              <w:pStyle w:val="NormalWeb"/>
              <w:jc w:val="right"/>
            </w:pPr>
            <w:r>
              <w:t>4</w:t>
            </w:r>
          </w:p>
        </w:tc>
        <w:tc>
          <w:tcPr>
            <w:tcW w:w="0" w:type="auto"/>
            <w:noWrap/>
            <w:vAlign w:val="center"/>
            <w:hideMark/>
          </w:tcPr>
          <w:p w:rsidR="005C53AE" w:rsidRDefault="005C53AE">
            <w:pPr>
              <w:pStyle w:val="NormalWeb"/>
            </w:pPr>
            <w:r>
              <w:t>Susu bubuk</w:t>
            </w:r>
          </w:p>
        </w:tc>
        <w:tc>
          <w:tcPr>
            <w:tcW w:w="0" w:type="auto"/>
            <w:noWrap/>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0.9 kg</w:t>
            </w:r>
          </w:p>
        </w:tc>
      </w:tr>
      <w:tr w:rsidR="005C53AE" w:rsidTr="005C53AE">
        <w:trPr>
          <w:tblCellSpacing w:w="15" w:type="dxa"/>
        </w:trPr>
        <w:tc>
          <w:tcPr>
            <w:tcW w:w="0" w:type="auto"/>
            <w:noWrap/>
            <w:vAlign w:val="center"/>
            <w:hideMark/>
          </w:tcPr>
          <w:p w:rsidR="005C53AE" w:rsidRDefault="005C53AE">
            <w:pPr>
              <w:pStyle w:val="NormalWeb"/>
              <w:jc w:val="right"/>
            </w:pPr>
            <w:r>
              <w:t>5</w:t>
            </w:r>
          </w:p>
        </w:tc>
        <w:tc>
          <w:tcPr>
            <w:tcW w:w="0" w:type="auto"/>
            <w:noWrap/>
            <w:vAlign w:val="center"/>
            <w:hideMark/>
          </w:tcPr>
          <w:p w:rsidR="005C53AE" w:rsidRDefault="005C53AE">
            <w:pPr>
              <w:pStyle w:val="NormalWeb"/>
            </w:pPr>
            <w:r>
              <w:t>Gula pasir</w:t>
            </w:r>
          </w:p>
        </w:tc>
        <w:tc>
          <w:tcPr>
            <w:tcW w:w="0" w:type="auto"/>
            <w:noWrap/>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3 kg</w:t>
            </w:r>
          </w:p>
        </w:tc>
      </w:tr>
      <w:tr w:rsidR="005C53AE" w:rsidTr="005C53AE">
        <w:trPr>
          <w:tblCellSpacing w:w="15" w:type="dxa"/>
        </w:trPr>
        <w:tc>
          <w:tcPr>
            <w:tcW w:w="0" w:type="auto"/>
            <w:noWrap/>
            <w:vAlign w:val="center"/>
            <w:hideMark/>
          </w:tcPr>
          <w:p w:rsidR="005C53AE" w:rsidRDefault="005C53AE">
            <w:pPr>
              <w:pStyle w:val="NormalWeb"/>
              <w:jc w:val="right"/>
            </w:pPr>
            <w:r>
              <w:t>6</w:t>
            </w:r>
          </w:p>
        </w:tc>
        <w:tc>
          <w:tcPr>
            <w:tcW w:w="0" w:type="auto"/>
            <w:noWrap/>
            <w:vAlign w:val="center"/>
            <w:hideMark/>
          </w:tcPr>
          <w:p w:rsidR="005C53AE" w:rsidRDefault="005C53AE">
            <w:pPr>
              <w:pStyle w:val="NormalWeb"/>
            </w:pPr>
            <w:r>
              <w:t xml:space="preserve">Minyak </w:t>
            </w:r>
            <w:r w:rsidR="009A6902">
              <w:t>goring</w:t>
            </w:r>
          </w:p>
        </w:tc>
        <w:tc>
          <w:tcPr>
            <w:tcW w:w="0" w:type="auto"/>
            <w:noWrap/>
            <w:vAlign w:val="center"/>
            <w:hideMark/>
          </w:tcPr>
          <w:p w:rsidR="005C53AE" w:rsidRDefault="005C53AE">
            <w:pPr>
              <w:pStyle w:val="NormalWeb"/>
              <w:jc w:val="center"/>
            </w:pPr>
            <w:r>
              <w:t>Curah</w:t>
            </w:r>
          </w:p>
        </w:tc>
        <w:tc>
          <w:tcPr>
            <w:tcW w:w="0" w:type="auto"/>
            <w:noWrap/>
            <w:vAlign w:val="center"/>
            <w:hideMark/>
          </w:tcPr>
          <w:p w:rsidR="005C53AE" w:rsidRDefault="005C53AE">
            <w:pPr>
              <w:pStyle w:val="NormalWeb"/>
              <w:jc w:val="center"/>
            </w:pPr>
            <w:r>
              <w:t>2 kg</w:t>
            </w:r>
          </w:p>
        </w:tc>
      </w:tr>
      <w:tr w:rsidR="005C53AE" w:rsidTr="005C53AE">
        <w:trPr>
          <w:tblCellSpacing w:w="15" w:type="dxa"/>
        </w:trPr>
        <w:tc>
          <w:tcPr>
            <w:tcW w:w="0" w:type="auto"/>
            <w:noWrap/>
            <w:vAlign w:val="center"/>
            <w:hideMark/>
          </w:tcPr>
          <w:p w:rsidR="005C53AE" w:rsidRDefault="005C53AE">
            <w:pPr>
              <w:pStyle w:val="NormalWeb"/>
              <w:jc w:val="right"/>
            </w:pPr>
            <w:r>
              <w:t>7</w:t>
            </w:r>
          </w:p>
        </w:tc>
        <w:tc>
          <w:tcPr>
            <w:tcW w:w="0" w:type="auto"/>
            <w:noWrap/>
            <w:vAlign w:val="center"/>
            <w:hideMark/>
          </w:tcPr>
          <w:p w:rsidR="005C53AE" w:rsidRDefault="005C53AE">
            <w:pPr>
              <w:pStyle w:val="NormalWeb"/>
            </w:pPr>
            <w:r>
              <w:t>Sayuran</w:t>
            </w:r>
          </w:p>
        </w:tc>
        <w:tc>
          <w:tcPr>
            <w:tcW w:w="0" w:type="auto"/>
            <w:noWrap/>
            <w:vAlign w:val="center"/>
            <w:hideMark/>
          </w:tcPr>
          <w:p w:rsidR="005C53AE" w:rsidRDefault="005C53AE">
            <w:pPr>
              <w:pStyle w:val="NormalWeb"/>
              <w:jc w:val="center"/>
            </w:pPr>
            <w:r>
              <w:t>Baik</w:t>
            </w:r>
          </w:p>
        </w:tc>
        <w:tc>
          <w:tcPr>
            <w:tcW w:w="0" w:type="auto"/>
            <w:noWrap/>
            <w:vAlign w:val="center"/>
            <w:hideMark/>
          </w:tcPr>
          <w:p w:rsidR="005C53AE" w:rsidRDefault="005C53AE">
            <w:pPr>
              <w:pStyle w:val="NormalWeb"/>
              <w:jc w:val="center"/>
            </w:pPr>
            <w:r>
              <w:t>7.2 kg</w:t>
            </w:r>
          </w:p>
        </w:tc>
      </w:tr>
      <w:tr w:rsidR="005C53AE" w:rsidTr="005C53AE">
        <w:trPr>
          <w:tblCellSpacing w:w="15" w:type="dxa"/>
        </w:trPr>
        <w:tc>
          <w:tcPr>
            <w:tcW w:w="0" w:type="auto"/>
            <w:noWrap/>
            <w:vAlign w:val="center"/>
            <w:hideMark/>
          </w:tcPr>
          <w:p w:rsidR="005C53AE" w:rsidRDefault="005C53AE">
            <w:pPr>
              <w:pStyle w:val="NormalWeb"/>
              <w:jc w:val="right"/>
            </w:pPr>
            <w:r>
              <w:t>8</w:t>
            </w:r>
          </w:p>
        </w:tc>
        <w:tc>
          <w:tcPr>
            <w:tcW w:w="0" w:type="auto"/>
            <w:noWrap/>
            <w:vAlign w:val="center"/>
            <w:hideMark/>
          </w:tcPr>
          <w:p w:rsidR="005C53AE" w:rsidRDefault="005C53AE">
            <w:pPr>
              <w:pStyle w:val="NormalWeb"/>
            </w:pPr>
            <w:r>
              <w:t>Buah-buahan (setara pisang/pepaya)</w:t>
            </w:r>
          </w:p>
        </w:tc>
        <w:tc>
          <w:tcPr>
            <w:tcW w:w="0" w:type="auto"/>
            <w:noWrap/>
            <w:vAlign w:val="center"/>
            <w:hideMark/>
          </w:tcPr>
          <w:p w:rsidR="005C53AE" w:rsidRDefault="005C53AE">
            <w:pPr>
              <w:pStyle w:val="NormalWeb"/>
              <w:jc w:val="center"/>
            </w:pPr>
            <w:r>
              <w:t>Baik</w:t>
            </w:r>
          </w:p>
        </w:tc>
        <w:tc>
          <w:tcPr>
            <w:tcW w:w="0" w:type="auto"/>
            <w:noWrap/>
            <w:vAlign w:val="center"/>
            <w:hideMark/>
          </w:tcPr>
          <w:p w:rsidR="005C53AE" w:rsidRDefault="005C53AE">
            <w:pPr>
              <w:pStyle w:val="NormalWeb"/>
              <w:jc w:val="center"/>
            </w:pPr>
            <w:r>
              <w:t>7.5 kg</w:t>
            </w:r>
          </w:p>
        </w:tc>
      </w:tr>
      <w:tr w:rsidR="005C53AE" w:rsidTr="005C53AE">
        <w:trPr>
          <w:tblCellSpacing w:w="15" w:type="dxa"/>
        </w:trPr>
        <w:tc>
          <w:tcPr>
            <w:tcW w:w="0" w:type="auto"/>
            <w:noWrap/>
            <w:vAlign w:val="center"/>
            <w:hideMark/>
          </w:tcPr>
          <w:p w:rsidR="005C53AE" w:rsidRDefault="005C53AE">
            <w:pPr>
              <w:pStyle w:val="NormalWeb"/>
              <w:jc w:val="right"/>
            </w:pPr>
            <w:r>
              <w:t>9</w:t>
            </w:r>
          </w:p>
        </w:tc>
        <w:tc>
          <w:tcPr>
            <w:tcW w:w="0" w:type="auto"/>
            <w:noWrap/>
            <w:vAlign w:val="center"/>
            <w:hideMark/>
          </w:tcPr>
          <w:p w:rsidR="005C53AE" w:rsidRDefault="005C53AE">
            <w:pPr>
              <w:pStyle w:val="NormalWeb"/>
            </w:pPr>
            <w:r>
              <w:t>Karbohidrat lain (setara tepung terigu)</w:t>
            </w:r>
          </w:p>
        </w:tc>
        <w:tc>
          <w:tcPr>
            <w:tcW w:w="0" w:type="auto"/>
            <w:noWrap/>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3 kg</w:t>
            </w:r>
          </w:p>
        </w:tc>
      </w:tr>
      <w:tr w:rsidR="005C53AE" w:rsidTr="005C53AE">
        <w:trPr>
          <w:tblCellSpacing w:w="15" w:type="dxa"/>
        </w:trPr>
        <w:tc>
          <w:tcPr>
            <w:tcW w:w="0" w:type="auto"/>
            <w:noWrap/>
            <w:vAlign w:val="center"/>
            <w:hideMark/>
          </w:tcPr>
          <w:p w:rsidR="005C53AE" w:rsidRDefault="005C53AE">
            <w:pPr>
              <w:pStyle w:val="NormalWeb"/>
              <w:jc w:val="right"/>
            </w:pPr>
            <w:r>
              <w:t>10</w:t>
            </w:r>
          </w:p>
        </w:tc>
        <w:tc>
          <w:tcPr>
            <w:tcW w:w="0" w:type="auto"/>
            <w:noWrap/>
            <w:vAlign w:val="center"/>
            <w:hideMark/>
          </w:tcPr>
          <w:p w:rsidR="005C53AE" w:rsidRDefault="005C53AE">
            <w:pPr>
              <w:pStyle w:val="NormalWeb"/>
            </w:pPr>
            <w:r>
              <w:t>Teh atau Kopi</w:t>
            </w:r>
          </w:p>
        </w:tc>
        <w:tc>
          <w:tcPr>
            <w:tcW w:w="0" w:type="auto"/>
            <w:noWrap/>
            <w:vAlign w:val="center"/>
            <w:hideMark/>
          </w:tcPr>
          <w:p w:rsidR="005C53AE" w:rsidRDefault="005C53AE">
            <w:pPr>
              <w:pStyle w:val="NormalWeb"/>
              <w:jc w:val="center"/>
            </w:pPr>
            <w:r>
              <w:t>Celup/Sachet</w:t>
            </w:r>
          </w:p>
        </w:tc>
        <w:tc>
          <w:tcPr>
            <w:tcW w:w="0" w:type="auto"/>
            <w:noWrap/>
            <w:vAlign w:val="center"/>
            <w:hideMark/>
          </w:tcPr>
          <w:p w:rsidR="005C53AE" w:rsidRDefault="005C53AE">
            <w:pPr>
              <w:pStyle w:val="NormalWeb"/>
              <w:jc w:val="center"/>
            </w:pPr>
            <w:r>
              <w:t>2 Dus isi 25 = 75 gr</w:t>
            </w:r>
          </w:p>
        </w:tc>
      </w:tr>
      <w:tr w:rsidR="005C53AE" w:rsidTr="005C53AE">
        <w:trPr>
          <w:tblCellSpacing w:w="15" w:type="dxa"/>
        </w:trPr>
        <w:tc>
          <w:tcPr>
            <w:tcW w:w="0" w:type="auto"/>
            <w:noWrap/>
            <w:vAlign w:val="center"/>
            <w:hideMark/>
          </w:tcPr>
          <w:p w:rsidR="005C53AE" w:rsidRDefault="005C53AE">
            <w:pPr>
              <w:pStyle w:val="NormalWeb"/>
              <w:jc w:val="right"/>
            </w:pPr>
            <w:r>
              <w:t>11</w:t>
            </w:r>
          </w:p>
        </w:tc>
        <w:tc>
          <w:tcPr>
            <w:tcW w:w="0" w:type="auto"/>
            <w:noWrap/>
            <w:vAlign w:val="center"/>
            <w:hideMark/>
          </w:tcPr>
          <w:p w:rsidR="005C53AE" w:rsidRDefault="005C53AE">
            <w:pPr>
              <w:pStyle w:val="NormalWeb"/>
            </w:pPr>
            <w:r>
              <w:t>Bumbu-bumbuan</w:t>
            </w:r>
          </w:p>
        </w:tc>
        <w:tc>
          <w:tcPr>
            <w:tcW w:w="0" w:type="auto"/>
            <w:noWrap/>
            <w:vAlign w:val="center"/>
            <w:hideMark/>
          </w:tcPr>
          <w:p w:rsidR="005C53AE" w:rsidRDefault="005C53AE">
            <w:pPr>
              <w:pStyle w:val="NormalWeb"/>
              <w:jc w:val="center"/>
            </w:pPr>
            <w:r>
              <w:t>Nilai 1 s/d 10</w:t>
            </w:r>
          </w:p>
        </w:tc>
        <w:tc>
          <w:tcPr>
            <w:tcW w:w="0" w:type="auto"/>
            <w:noWrap/>
            <w:vAlign w:val="center"/>
            <w:hideMark/>
          </w:tcPr>
          <w:p w:rsidR="005C53AE" w:rsidRDefault="005C53AE">
            <w:pPr>
              <w:pStyle w:val="NormalWeb"/>
              <w:jc w:val="center"/>
            </w:pPr>
            <w:r>
              <w:t>15%</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JUMLAH</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pPr>
            <w:r>
              <w:rPr>
                <w:rStyle w:val="Strong"/>
              </w:rPr>
              <w:t>II</w:t>
            </w:r>
          </w:p>
        </w:tc>
        <w:tc>
          <w:tcPr>
            <w:tcW w:w="0" w:type="auto"/>
            <w:noWrap/>
            <w:vAlign w:val="center"/>
            <w:hideMark/>
          </w:tcPr>
          <w:p w:rsidR="005C53AE" w:rsidRDefault="005C53AE">
            <w:pPr>
              <w:pStyle w:val="NormalWeb"/>
            </w:pPr>
            <w:r>
              <w:rPr>
                <w:rStyle w:val="Strong"/>
              </w:rPr>
              <w:t>SANDANG</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jc w:val="right"/>
            </w:pPr>
            <w:r>
              <w:t>12</w:t>
            </w:r>
          </w:p>
        </w:tc>
        <w:tc>
          <w:tcPr>
            <w:tcW w:w="0" w:type="auto"/>
            <w:noWrap/>
            <w:vAlign w:val="center"/>
            <w:hideMark/>
          </w:tcPr>
          <w:p w:rsidR="005C53AE" w:rsidRDefault="005C53AE">
            <w:pPr>
              <w:pStyle w:val="NormalWeb"/>
            </w:pPr>
            <w:r>
              <w:t>Celana panjang/ Rok/Pakaian muslim</w:t>
            </w:r>
          </w:p>
        </w:tc>
        <w:tc>
          <w:tcPr>
            <w:tcW w:w="0" w:type="auto"/>
            <w:noWrap/>
            <w:vAlign w:val="center"/>
            <w:hideMark/>
          </w:tcPr>
          <w:p w:rsidR="005C53AE" w:rsidRDefault="005C53AE">
            <w:pPr>
              <w:pStyle w:val="NormalWeb"/>
              <w:jc w:val="center"/>
            </w:pPr>
            <w:r>
              <w:t>Katun/sedang</w:t>
            </w:r>
          </w:p>
        </w:tc>
        <w:tc>
          <w:tcPr>
            <w:tcW w:w="0" w:type="auto"/>
            <w:noWrap/>
            <w:vAlign w:val="center"/>
            <w:hideMark/>
          </w:tcPr>
          <w:p w:rsidR="005C53AE" w:rsidRDefault="005C53AE">
            <w:pPr>
              <w:pStyle w:val="NormalWeb"/>
              <w:jc w:val="center"/>
            </w:pPr>
            <w:r>
              <w:t>6/12 potong</w:t>
            </w:r>
          </w:p>
        </w:tc>
      </w:tr>
      <w:tr w:rsidR="005C53AE" w:rsidTr="005C53AE">
        <w:trPr>
          <w:tblCellSpacing w:w="15" w:type="dxa"/>
        </w:trPr>
        <w:tc>
          <w:tcPr>
            <w:tcW w:w="0" w:type="auto"/>
            <w:noWrap/>
            <w:vAlign w:val="center"/>
            <w:hideMark/>
          </w:tcPr>
          <w:p w:rsidR="005C53AE" w:rsidRDefault="005C53AE">
            <w:pPr>
              <w:pStyle w:val="NormalWeb"/>
              <w:jc w:val="right"/>
            </w:pPr>
            <w:r>
              <w:t>13</w:t>
            </w:r>
          </w:p>
        </w:tc>
        <w:tc>
          <w:tcPr>
            <w:tcW w:w="0" w:type="auto"/>
            <w:noWrap/>
            <w:vAlign w:val="center"/>
            <w:hideMark/>
          </w:tcPr>
          <w:p w:rsidR="005C53AE" w:rsidRDefault="005C53AE">
            <w:pPr>
              <w:pStyle w:val="NormalWeb"/>
            </w:pPr>
            <w:r>
              <w:t>Celana pendek</w:t>
            </w:r>
          </w:p>
        </w:tc>
        <w:tc>
          <w:tcPr>
            <w:tcW w:w="0" w:type="auto"/>
            <w:noWrap/>
            <w:vAlign w:val="center"/>
            <w:hideMark/>
          </w:tcPr>
          <w:p w:rsidR="005C53AE" w:rsidRDefault="005C53AE">
            <w:pPr>
              <w:pStyle w:val="NormalWeb"/>
              <w:jc w:val="center"/>
            </w:pPr>
            <w:r>
              <w:t>Katun/sedang</w:t>
            </w:r>
          </w:p>
        </w:tc>
        <w:tc>
          <w:tcPr>
            <w:tcW w:w="0" w:type="auto"/>
            <w:noWrap/>
            <w:vAlign w:val="center"/>
            <w:hideMark/>
          </w:tcPr>
          <w:p w:rsidR="005C53AE" w:rsidRDefault="005C53AE">
            <w:pPr>
              <w:pStyle w:val="NormalWeb"/>
              <w:jc w:val="center"/>
            </w:pPr>
            <w:r>
              <w:t>2/12 potong</w:t>
            </w:r>
          </w:p>
        </w:tc>
      </w:tr>
      <w:tr w:rsidR="005C53AE" w:rsidTr="005C53AE">
        <w:trPr>
          <w:tblCellSpacing w:w="15" w:type="dxa"/>
        </w:trPr>
        <w:tc>
          <w:tcPr>
            <w:tcW w:w="0" w:type="auto"/>
            <w:noWrap/>
            <w:vAlign w:val="center"/>
            <w:hideMark/>
          </w:tcPr>
          <w:p w:rsidR="005C53AE" w:rsidRDefault="005C53AE">
            <w:pPr>
              <w:pStyle w:val="NormalWeb"/>
              <w:jc w:val="right"/>
            </w:pPr>
            <w:r>
              <w:t>14</w:t>
            </w:r>
          </w:p>
        </w:tc>
        <w:tc>
          <w:tcPr>
            <w:tcW w:w="0" w:type="auto"/>
            <w:noWrap/>
            <w:vAlign w:val="center"/>
            <w:hideMark/>
          </w:tcPr>
          <w:p w:rsidR="005C53AE" w:rsidRDefault="005C53AE">
            <w:pPr>
              <w:pStyle w:val="NormalWeb"/>
            </w:pPr>
            <w:r>
              <w:t>Ikat Pinggang</w:t>
            </w:r>
          </w:p>
        </w:tc>
        <w:tc>
          <w:tcPr>
            <w:tcW w:w="0" w:type="auto"/>
            <w:vAlign w:val="center"/>
            <w:hideMark/>
          </w:tcPr>
          <w:p w:rsidR="005C53AE" w:rsidRDefault="005C53AE">
            <w:pPr>
              <w:pStyle w:val="NormalWeb"/>
              <w:jc w:val="center"/>
            </w:pPr>
            <w:r>
              <w:t>Kulit sintetis, polos, tidak branded</w:t>
            </w:r>
          </w:p>
        </w:tc>
        <w:tc>
          <w:tcPr>
            <w:tcW w:w="0" w:type="auto"/>
            <w:noWrap/>
            <w:vAlign w:val="center"/>
            <w:hideMark/>
          </w:tcPr>
          <w:p w:rsidR="005C53AE" w:rsidRDefault="005C53AE">
            <w:pPr>
              <w:pStyle w:val="NormalWeb"/>
              <w:jc w:val="center"/>
            </w:pPr>
            <w:r>
              <w:t>1/12 buah</w:t>
            </w:r>
          </w:p>
        </w:tc>
      </w:tr>
      <w:tr w:rsidR="005C53AE" w:rsidTr="005C53AE">
        <w:trPr>
          <w:tblCellSpacing w:w="15" w:type="dxa"/>
        </w:trPr>
        <w:tc>
          <w:tcPr>
            <w:tcW w:w="0" w:type="auto"/>
            <w:noWrap/>
            <w:vAlign w:val="center"/>
            <w:hideMark/>
          </w:tcPr>
          <w:p w:rsidR="005C53AE" w:rsidRDefault="005C53AE">
            <w:pPr>
              <w:pStyle w:val="NormalWeb"/>
              <w:jc w:val="right"/>
            </w:pPr>
            <w:r>
              <w:t>15</w:t>
            </w:r>
          </w:p>
        </w:tc>
        <w:tc>
          <w:tcPr>
            <w:tcW w:w="0" w:type="auto"/>
            <w:noWrap/>
            <w:vAlign w:val="center"/>
            <w:hideMark/>
          </w:tcPr>
          <w:p w:rsidR="005C53AE" w:rsidRDefault="005C53AE">
            <w:pPr>
              <w:pStyle w:val="NormalWeb"/>
            </w:pPr>
            <w:r>
              <w:t>Kemeja lengan pendek/blouse</w:t>
            </w:r>
          </w:p>
        </w:tc>
        <w:tc>
          <w:tcPr>
            <w:tcW w:w="0" w:type="auto"/>
            <w:noWrap/>
            <w:vAlign w:val="center"/>
            <w:hideMark/>
          </w:tcPr>
          <w:p w:rsidR="005C53AE" w:rsidRDefault="005C53AE">
            <w:pPr>
              <w:pStyle w:val="NormalWeb"/>
              <w:jc w:val="center"/>
            </w:pPr>
            <w:r>
              <w:t>Setara katun</w:t>
            </w:r>
          </w:p>
        </w:tc>
        <w:tc>
          <w:tcPr>
            <w:tcW w:w="0" w:type="auto"/>
            <w:noWrap/>
            <w:vAlign w:val="center"/>
            <w:hideMark/>
          </w:tcPr>
          <w:p w:rsidR="005C53AE" w:rsidRDefault="005C53AE">
            <w:pPr>
              <w:pStyle w:val="NormalWeb"/>
              <w:jc w:val="center"/>
            </w:pPr>
            <w:r>
              <w:t>6/12 potong</w:t>
            </w:r>
          </w:p>
        </w:tc>
      </w:tr>
      <w:tr w:rsidR="005C53AE" w:rsidTr="005C53AE">
        <w:trPr>
          <w:tblCellSpacing w:w="15" w:type="dxa"/>
        </w:trPr>
        <w:tc>
          <w:tcPr>
            <w:tcW w:w="0" w:type="auto"/>
            <w:noWrap/>
            <w:vAlign w:val="center"/>
            <w:hideMark/>
          </w:tcPr>
          <w:p w:rsidR="005C53AE" w:rsidRDefault="005C53AE">
            <w:pPr>
              <w:pStyle w:val="NormalWeb"/>
              <w:jc w:val="right"/>
            </w:pPr>
            <w:r>
              <w:t>16</w:t>
            </w:r>
          </w:p>
        </w:tc>
        <w:tc>
          <w:tcPr>
            <w:tcW w:w="0" w:type="auto"/>
            <w:noWrap/>
            <w:vAlign w:val="center"/>
            <w:hideMark/>
          </w:tcPr>
          <w:p w:rsidR="005C53AE" w:rsidRDefault="005C53AE">
            <w:pPr>
              <w:pStyle w:val="NormalWeb"/>
            </w:pPr>
            <w:r>
              <w:t>Kaos oblong/ BH</w:t>
            </w:r>
          </w:p>
        </w:tc>
        <w:tc>
          <w:tcPr>
            <w:tcW w:w="0" w:type="auto"/>
            <w:noWrap/>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6/12 potong</w:t>
            </w:r>
          </w:p>
        </w:tc>
      </w:tr>
      <w:tr w:rsidR="005C53AE" w:rsidTr="005C53AE">
        <w:trPr>
          <w:tblCellSpacing w:w="15" w:type="dxa"/>
        </w:trPr>
        <w:tc>
          <w:tcPr>
            <w:tcW w:w="0" w:type="auto"/>
            <w:noWrap/>
            <w:vAlign w:val="center"/>
            <w:hideMark/>
          </w:tcPr>
          <w:p w:rsidR="005C53AE" w:rsidRDefault="005C53AE">
            <w:pPr>
              <w:pStyle w:val="NormalWeb"/>
              <w:jc w:val="right"/>
            </w:pPr>
            <w:r>
              <w:t>17</w:t>
            </w:r>
          </w:p>
        </w:tc>
        <w:tc>
          <w:tcPr>
            <w:tcW w:w="0" w:type="auto"/>
            <w:noWrap/>
            <w:vAlign w:val="center"/>
            <w:hideMark/>
          </w:tcPr>
          <w:p w:rsidR="005C53AE" w:rsidRDefault="005C53AE">
            <w:pPr>
              <w:pStyle w:val="NormalWeb"/>
            </w:pPr>
            <w:r>
              <w:t>Celana dalam</w:t>
            </w:r>
          </w:p>
        </w:tc>
        <w:tc>
          <w:tcPr>
            <w:tcW w:w="0" w:type="auto"/>
            <w:noWrap/>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6/12 potong</w:t>
            </w:r>
          </w:p>
        </w:tc>
      </w:tr>
      <w:tr w:rsidR="005C53AE" w:rsidTr="005C53AE">
        <w:trPr>
          <w:tblCellSpacing w:w="15" w:type="dxa"/>
        </w:trPr>
        <w:tc>
          <w:tcPr>
            <w:tcW w:w="0" w:type="auto"/>
            <w:noWrap/>
            <w:vAlign w:val="center"/>
            <w:hideMark/>
          </w:tcPr>
          <w:p w:rsidR="005C53AE" w:rsidRDefault="005C53AE">
            <w:pPr>
              <w:pStyle w:val="NormalWeb"/>
              <w:jc w:val="right"/>
            </w:pPr>
            <w:r>
              <w:t>18</w:t>
            </w:r>
          </w:p>
        </w:tc>
        <w:tc>
          <w:tcPr>
            <w:tcW w:w="0" w:type="auto"/>
            <w:noWrap/>
            <w:vAlign w:val="center"/>
            <w:hideMark/>
          </w:tcPr>
          <w:p w:rsidR="005C53AE" w:rsidRDefault="005C53AE">
            <w:pPr>
              <w:pStyle w:val="NormalWeb"/>
            </w:pPr>
            <w:r>
              <w:t>Sarung/kain panjang</w:t>
            </w:r>
          </w:p>
        </w:tc>
        <w:tc>
          <w:tcPr>
            <w:tcW w:w="0" w:type="auto"/>
            <w:noWrap/>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1/12 helai</w:t>
            </w:r>
          </w:p>
        </w:tc>
      </w:tr>
      <w:tr w:rsidR="005C53AE" w:rsidTr="005C53AE">
        <w:trPr>
          <w:tblCellSpacing w:w="15" w:type="dxa"/>
        </w:trPr>
        <w:tc>
          <w:tcPr>
            <w:tcW w:w="0" w:type="auto"/>
            <w:noWrap/>
            <w:vAlign w:val="center"/>
            <w:hideMark/>
          </w:tcPr>
          <w:p w:rsidR="005C53AE" w:rsidRDefault="005C53AE">
            <w:pPr>
              <w:pStyle w:val="NormalWeb"/>
              <w:jc w:val="right"/>
            </w:pPr>
            <w:r>
              <w:t>19</w:t>
            </w:r>
          </w:p>
        </w:tc>
        <w:tc>
          <w:tcPr>
            <w:tcW w:w="0" w:type="auto"/>
            <w:noWrap/>
            <w:vAlign w:val="center"/>
            <w:hideMark/>
          </w:tcPr>
          <w:p w:rsidR="005C53AE" w:rsidRDefault="005C53AE">
            <w:pPr>
              <w:pStyle w:val="NormalWeb"/>
            </w:pPr>
            <w:r>
              <w:t>Sepatu</w:t>
            </w:r>
          </w:p>
        </w:tc>
        <w:tc>
          <w:tcPr>
            <w:tcW w:w="0" w:type="auto"/>
            <w:noWrap/>
            <w:vAlign w:val="center"/>
            <w:hideMark/>
          </w:tcPr>
          <w:p w:rsidR="005C53AE" w:rsidRDefault="005C53AE">
            <w:pPr>
              <w:pStyle w:val="NormalWeb"/>
              <w:jc w:val="center"/>
            </w:pPr>
            <w:r>
              <w:t>Kulit sintetis</w:t>
            </w:r>
          </w:p>
        </w:tc>
        <w:tc>
          <w:tcPr>
            <w:tcW w:w="0" w:type="auto"/>
            <w:noWrap/>
            <w:vAlign w:val="center"/>
            <w:hideMark/>
          </w:tcPr>
          <w:p w:rsidR="005C53AE" w:rsidRDefault="005C53AE">
            <w:pPr>
              <w:pStyle w:val="NormalWeb"/>
              <w:jc w:val="center"/>
            </w:pPr>
            <w:r>
              <w:t>2/12 pasang</w:t>
            </w:r>
          </w:p>
        </w:tc>
      </w:tr>
      <w:tr w:rsidR="005C53AE" w:rsidTr="005C53AE">
        <w:trPr>
          <w:tblCellSpacing w:w="15" w:type="dxa"/>
        </w:trPr>
        <w:tc>
          <w:tcPr>
            <w:tcW w:w="0" w:type="auto"/>
            <w:noWrap/>
            <w:vAlign w:val="center"/>
            <w:hideMark/>
          </w:tcPr>
          <w:p w:rsidR="005C53AE" w:rsidRDefault="005C53AE">
            <w:pPr>
              <w:pStyle w:val="NormalWeb"/>
              <w:jc w:val="right"/>
            </w:pPr>
            <w:r>
              <w:t>20</w:t>
            </w:r>
          </w:p>
        </w:tc>
        <w:tc>
          <w:tcPr>
            <w:tcW w:w="0" w:type="auto"/>
            <w:noWrap/>
            <w:vAlign w:val="center"/>
            <w:hideMark/>
          </w:tcPr>
          <w:p w:rsidR="005C53AE" w:rsidRDefault="005C53AE">
            <w:pPr>
              <w:pStyle w:val="NormalWeb"/>
            </w:pPr>
            <w:r>
              <w:t>Kaos Kaki</w:t>
            </w:r>
          </w:p>
        </w:tc>
        <w:tc>
          <w:tcPr>
            <w:tcW w:w="0" w:type="auto"/>
            <w:vAlign w:val="center"/>
            <w:hideMark/>
          </w:tcPr>
          <w:p w:rsidR="005C53AE" w:rsidRDefault="005C53AE">
            <w:pPr>
              <w:pStyle w:val="NormalWeb"/>
              <w:jc w:val="center"/>
            </w:pPr>
            <w:r>
              <w:t>Katun, Polyester, Polos, Sedang</w:t>
            </w:r>
          </w:p>
        </w:tc>
        <w:tc>
          <w:tcPr>
            <w:tcW w:w="0" w:type="auto"/>
            <w:noWrap/>
            <w:vAlign w:val="center"/>
            <w:hideMark/>
          </w:tcPr>
          <w:p w:rsidR="005C53AE" w:rsidRDefault="005C53AE">
            <w:pPr>
              <w:pStyle w:val="NormalWeb"/>
              <w:jc w:val="center"/>
            </w:pPr>
            <w:r>
              <w:t>4/12 pasang</w:t>
            </w:r>
          </w:p>
        </w:tc>
      </w:tr>
      <w:tr w:rsidR="005C53AE" w:rsidTr="005C53AE">
        <w:trPr>
          <w:tblCellSpacing w:w="15" w:type="dxa"/>
        </w:trPr>
        <w:tc>
          <w:tcPr>
            <w:tcW w:w="0" w:type="auto"/>
            <w:noWrap/>
            <w:vAlign w:val="center"/>
            <w:hideMark/>
          </w:tcPr>
          <w:p w:rsidR="005C53AE" w:rsidRDefault="005C53AE">
            <w:pPr>
              <w:pStyle w:val="NormalWeb"/>
              <w:jc w:val="right"/>
            </w:pPr>
            <w:r>
              <w:t>21</w:t>
            </w:r>
          </w:p>
        </w:tc>
        <w:tc>
          <w:tcPr>
            <w:tcW w:w="0" w:type="auto"/>
            <w:noWrap/>
            <w:vAlign w:val="center"/>
            <w:hideMark/>
          </w:tcPr>
          <w:p w:rsidR="005C53AE" w:rsidRDefault="005C53AE">
            <w:pPr>
              <w:pStyle w:val="NormalWeb"/>
            </w:pPr>
            <w:r>
              <w:t>Perlengkapan pembersih sepatu</w:t>
            </w:r>
          </w:p>
        </w:tc>
        <w:tc>
          <w:tcPr>
            <w:tcW w:w="0" w:type="auto"/>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a. Semir sepatu</w:t>
            </w:r>
          </w:p>
        </w:tc>
        <w:tc>
          <w:tcPr>
            <w:tcW w:w="0" w:type="auto"/>
            <w:vAlign w:val="center"/>
            <w:hideMark/>
          </w:tcPr>
          <w:p w:rsidR="005C53AE" w:rsidRDefault="005C53AE">
            <w:pPr>
              <w:pStyle w:val="NormalWeb"/>
              <w:jc w:val="center"/>
            </w:pPr>
            <w:r>
              <w:t>Sedang</w:t>
            </w:r>
          </w:p>
        </w:tc>
        <w:tc>
          <w:tcPr>
            <w:tcW w:w="0" w:type="auto"/>
            <w:noWrap/>
            <w:vAlign w:val="center"/>
            <w:hideMark/>
          </w:tcPr>
          <w:p w:rsidR="005C53AE" w:rsidRDefault="00767033">
            <w:pPr>
              <w:pStyle w:val="NormalWeb"/>
              <w:jc w:val="center"/>
            </w:pPr>
            <w:r>
              <w:t xml:space="preserve"> </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b. Sikat sepatu</w:t>
            </w:r>
          </w:p>
        </w:tc>
        <w:tc>
          <w:tcPr>
            <w:tcW w:w="0" w:type="auto"/>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1/12 buah</w:t>
            </w:r>
          </w:p>
        </w:tc>
      </w:tr>
      <w:tr w:rsidR="005C53AE" w:rsidTr="005C53AE">
        <w:trPr>
          <w:tblCellSpacing w:w="15" w:type="dxa"/>
        </w:trPr>
        <w:tc>
          <w:tcPr>
            <w:tcW w:w="0" w:type="auto"/>
            <w:noWrap/>
            <w:vAlign w:val="center"/>
            <w:hideMark/>
          </w:tcPr>
          <w:p w:rsidR="005C53AE" w:rsidRDefault="005C53AE">
            <w:pPr>
              <w:pStyle w:val="NormalWeb"/>
              <w:jc w:val="right"/>
            </w:pPr>
            <w:r>
              <w:t>22</w:t>
            </w:r>
          </w:p>
        </w:tc>
        <w:tc>
          <w:tcPr>
            <w:tcW w:w="0" w:type="auto"/>
            <w:noWrap/>
            <w:vAlign w:val="center"/>
            <w:hideMark/>
          </w:tcPr>
          <w:p w:rsidR="005C53AE" w:rsidRDefault="005C53AE">
            <w:pPr>
              <w:pStyle w:val="NormalWeb"/>
            </w:pPr>
            <w:r>
              <w:t>Sandal jepit</w:t>
            </w:r>
          </w:p>
        </w:tc>
        <w:tc>
          <w:tcPr>
            <w:tcW w:w="0" w:type="auto"/>
            <w:noWrap/>
            <w:vAlign w:val="center"/>
            <w:hideMark/>
          </w:tcPr>
          <w:p w:rsidR="005C53AE" w:rsidRDefault="005C53AE">
            <w:pPr>
              <w:pStyle w:val="NormalWeb"/>
              <w:jc w:val="center"/>
            </w:pPr>
            <w:r>
              <w:t>Karet</w:t>
            </w:r>
          </w:p>
        </w:tc>
        <w:tc>
          <w:tcPr>
            <w:tcW w:w="0" w:type="auto"/>
            <w:noWrap/>
            <w:vAlign w:val="center"/>
            <w:hideMark/>
          </w:tcPr>
          <w:p w:rsidR="005C53AE" w:rsidRDefault="005C53AE">
            <w:pPr>
              <w:pStyle w:val="NormalWeb"/>
              <w:jc w:val="center"/>
            </w:pPr>
            <w:r>
              <w:t>2/12 pasang</w:t>
            </w:r>
          </w:p>
        </w:tc>
      </w:tr>
      <w:tr w:rsidR="005C53AE" w:rsidTr="005C53AE">
        <w:trPr>
          <w:tblCellSpacing w:w="15" w:type="dxa"/>
        </w:trPr>
        <w:tc>
          <w:tcPr>
            <w:tcW w:w="0" w:type="auto"/>
            <w:noWrap/>
            <w:vAlign w:val="center"/>
            <w:hideMark/>
          </w:tcPr>
          <w:p w:rsidR="005C53AE" w:rsidRDefault="005C53AE">
            <w:pPr>
              <w:pStyle w:val="NormalWeb"/>
              <w:jc w:val="right"/>
            </w:pPr>
            <w:r>
              <w:t>23</w:t>
            </w:r>
          </w:p>
        </w:tc>
        <w:tc>
          <w:tcPr>
            <w:tcW w:w="0" w:type="auto"/>
            <w:noWrap/>
            <w:vAlign w:val="center"/>
            <w:hideMark/>
          </w:tcPr>
          <w:p w:rsidR="005C53AE" w:rsidRDefault="005C53AE">
            <w:pPr>
              <w:pStyle w:val="NormalWeb"/>
            </w:pPr>
            <w:r>
              <w:t>Handuk mandi</w:t>
            </w:r>
          </w:p>
        </w:tc>
        <w:tc>
          <w:tcPr>
            <w:tcW w:w="0" w:type="auto"/>
            <w:noWrap/>
            <w:vAlign w:val="center"/>
            <w:hideMark/>
          </w:tcPr>
          <w:p w:rsidR="005C53AE" w:rsidRDefault="005C53AE">
            <w:pPr>
              <w:pStyle w:val="NormalWeb"/>
              <w:jc w:val="center"/>
            </w:pPr>
            <w:r>
              <w:t>100cm x 60 cm</w:t>
            </w:r>
          </w:p>
        </w:tc>
        <w:tc>
          <w:tcPr>
            <w:tcW w:w="0" w:type="auto"/>
            <w:noWrap/>
            <w:vAlign w:val="center"/>
            <w:hideMark/>
          </w:tcPr>
          <w:p w:rsidR="005C53AE" w:rsidRDefault="005C53AE">
            <w:pPr>
              <w:pStyle w:val="NormalWeb"/>
              <w:jc w:val="center"/>
            </w:pPr>
            <w:r>
              <w:t>2/12 potong</w:t>
            </w:r>
          </w:p>
        </w:tc>
      </w:tr>
      <w:tr w:rsidR="005C53AE" w:rsidTr="005C53AE">
        <w:trPr>
          <w:tblCellSpacing w:w="15" w:type="dxa"/>
        </w:trPr>
        <w:tc>
          <w:tcPr>
            <w:tcW w:w="0" w:type="auto"/>
            <w:noWrap/>
            <w:vAlign w:val="center"/>
            <w:hideMark/>
          </w:tcPr>
          <w:p w:rsidR="005C53AE" w:rsidRDefault="005C53AE">
            <w:pPr>
              <w:pStyle w:val="NormalWeb"/>
              <w:jc w:val="right"/>
            </w:pPr>
            <w:r>
              <w:lastRenderedPageBreak/>
              <w:t>24</w:t>
            </w:r>
          </w:p>
        </w:tc>
        <w:tc>
          <w:tcPr>
            <w:tcW w:w="0" w:type="auto"/>
            <w:noWrap/>
            <w:vAlign w:val="center"/>
            <w:hideMark/>
          </w:tcPr>
          <w:p w:rsidR="005C53AE" w:rsidRDefault="005C53AE">
            <w:pPr>
              <w:pStyle w:val="NormalWeb"/>
            </w:pPr>
            <w:r>
              <w:t>Perlengkapan ibadah</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a. Sajadah</w:t>
            </w:r>
          </w:p>
        </w:tc>
        <w:tc>
          <w:tcPr>
            <w:tcW w:w="0" w:type="auto"/>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1/12 potong</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b. Mukena</w:t>
            </w:r>
          </w:p>
        </w:tc>
        <w:tc>
          <w:tcPr>
            <w:tcW w:w="0" w:type="auto"/>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1/12 potong</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c. Peci,dll</w:t>
            </w:r>
          </w:p>
        </w:tc>
        <w:tc>
          <w:tcPr>
            <w:tcW w:w="0" w:type="auto"/>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1/12 potong</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JUMLAH</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pPr>
            <w:r>
              <w:rPr>
                <w:rStyle w:val="Strong"/>
              </w:rPr>
              <w:t>III</w:t>
            </w:r>
          </w:p>
        </w:tc>
        <w:tc>
          <w:tcPr>
            <w:tcW w:w="0" w:type="auto"/>
            <w:noWrap/>
            <w:vAlign w:val="center"/>
            <w:hideMark/>
          </w:tcPr>
          <w:p w:rsidR="005C53AE" w:rsidRDefault="005C53AE">
            <w:pPr>
              <w:pStyle w:val="NormalWeb"/>
            </w:pPr>
            <w:r>
              <w:rPr>
                <w:rStyle w:val="Strong"/>
              </w:rPr>
              <w:t>PERUMAHAN</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jc w:val="right"/>
            </w:pPr>
            <w:r>
              <w:t>25</w:t>
            </w:r>
          </w:p>
        </w:tc>
        <w:tc>
          <w:tcPr>
            <w:tcW w:w="0" w:type="auto"/>
            <w:noWrap/>
            <w:vAlign w:val="center"/>
            <w:hideMark/>
          </w:tcPr>
          <w:p w:rsidR="005C53AE" w:rsidRDefault="005C53AE">
            <w:pPr>
              <w:pStyle w:val="NormalWeb"/>
            </w:pPr>
            <w:r>
              <w:t>Sewa kamar</w:t>
            </w:r>
          </w:p>
        </w:tc>
        <w:tc>
          <w:tcPr>
            <w:tcW w:w="0" w:type="auto"/>
            <w:vAlign w:val="center"/>
            <w:hideMark/>
          </w:tcPr>
          <w:p w:rsidR="005C53AE" w:rsidRDefault="005C53AE">
            <w:pPr>
              <w:pStyle w:val="NormalWeb"/>
              <w:jc w:val="center"/>
            </w:pPr>
            <w:r>
              <w:t>dapat menampung jenis KHL lainnya</w:t>
            </w:r>
          </w:p>
        </w:tc>
        <w:tc>
          <w:tcPr>
            <w:tcW w:w="0" w:type="auto"/>
            <w:noWrap/>
            <w:vAlign w:val="center"/>
            <w:hideMark/>
          </w:tcPr>
          <w:p w:rsidR="005C53AE" w:rsidRDefault="005C53AE">
            <w:pPr>
              <w:pStyle w:val="NormalWeb"/>
              <w:jc w:val="center"/>
            </w:pPr>
            <w:r>
              <w:t> 1 bulan</w:t>
            </w:r>
          </w:p>
        </w:tc>
      </w:tr>
      <w:tr w:rsidR="005C53AE" w:rsidTr="005C53AE">
        <w:trPr>
          <w:tblCellSpacing w:w="15" w:type="dxa"/>
        </w:trPr>
        <w:tc>
          <w:tcPr>
            <w:tcW w:w="0" w:type="auto"/>
            <w:noWrap/>
            <w:vAlign w:val="center"/>
            <w:hideMark/>
          </w:tcPr>
          <w:p w:rsidR="005C53AE" w:rsidRDefault="005C53AE">
            <w:pPr>
              <w:pStyle w:val="NormalWeb"/>
              <w:jc w:val="right"/>
            </w:pPr>
            <w:r>
              <w:t>26</w:t>
            </w:r>
          </w:p>
        </w:tc>
        <w:tc>
          <w:tcPr>
            <w:tcW w:w="0" w:type="auto"/>
            <w:noWrap/>
            <w:vAlign w:val="center"/>
            <w:hideMark/>
          </w:tcPr>
          <w:p w:rsidR="005C53AE" w:rsidRDefault="005C53AE">
            <w:pPr>
              <w:pStyle w:val="NormalWeb"/>
            </w:pPr>
            <w:r>
              <w:t>Dipan/ tempat tidur</w:t>
            </w:r>
          </w:p>
        </w:tc>
        <w:tc>
          <w:tcPr>
            <w:tcW w:w="0" w:type="auto"/>
            <w:noWrap/>
            <w:vAlign w:val="center"/>
            <w:hideMark/>
          </w:tcPr>
          <w:p w:rsidR="005C53AE" w:rsidRDefault="005C53AE">
            <w:pPr>
              <w:pStyle w:val="NormalWeb"/>
              <w:jc w:val="center"/>
            </w:pPr>
            <w:r>
              <w:t>No.3, polos</w:t>
            </w:r>
          </w:p>
        </w:tc>
        <w:tc>
          <w:tcPr>
            <w:tcW w:w="0" w:type="auto"/>
            <w:noWrap/>
            <w:vAlign w:val="center"/>
            <w:hideMark/>
          </w:tcPr>
          <w:p w:rsidR="005C53AE" w:rsidRDefault="005C53AE">
            <w:pPr>
              <w:pStyle w:val="NormalWeb"/>
              <w:jc w:val="center"/>
            </w:pPr>
            <w:r>
              <w:t>1/48 buah</w:t>
            </w:r>
          </w:p>
        </w:tc>
      </w:tr>
      <w:tr w:rsidR="005C53AE" w:rsidTr="005C53AE">
        <w:trPr>
          <w:tblCellSpacing w:w="15" w:type="dxa"/>
        </w:trPr>
        <w:tc>
          <w:tcPr>
            <w:tcW w:w="0" w:type="auto"/>
            <w:noWrap/>
            <w:vAlign w:val="center"/>
            <w:hideMark/>
          </w:tcPr>
          <w:p w:rsidR="005C53AE" w:rsidRDefault="005C53AE">
            <w:pPr>
              <w:pStyle w:val="NormalWeb"/>
              <w:jc w:val="right"/>
            </w:pPr>
            <w:r>
              <w:t>27</w:t>
            </w:r>
          </w:p>
        </w:tc>
        <w:tc>
          <w:tcPr>
            <w:tcW w:w="0" w:type="auto"/>
            <w:noWrap/>
            <w:vAlign w:val="center"/>
            <w:hideMark/>
          </w:tcPr>
          <w:p w:rsidR="005C53AE" w:rsidRDefault="005C53AE">
            <w:pPr>
              <w:pStyle w:val="NormalWeb"/>
            </w:pPr>
            <w:r>
              <w:t>Perlengkapan tidur</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a. Kasur busa</w:t>
            </w:r>
          </w:p>
        </w:tc>
        <w:tc>
          <w:tcPr>
            <w:tcW w:w="0" w:type="auto"/>
            <w:noWrap/>
            <w:vAlign w:val="center"/>
            <w:hideMark/>
          </w:tcPr>
          <w:p w:rsidR="005C53AE" w:rsidRDefault="005C53AE">
            <w:pPr>
              <w:pStyle w:val="NormalWeb"/>
              <w:jc w:val="center"/>
            </w:pPr>
            <w:r>
              <w:t>Busa</w:t>
            </w:r>
          </w:p>
        </w:tc>
        <w:tc>
          <w:tcPr>
            <w:tcW w:w="0" w:type="auto"/>
            <w:noWrap/>
            <w:vAlign w:val="center"/>
            <w:hideMark/>
          </w:tcPr>
          <w:p w:rsidR="005C53AE" w:rsidRDefault="005C53AE">
            <w:pPr>
              <w:pStyle w:val="NormalWeb"/>
              <w:jc w:val="center"/>
            </w:pPr>
            <w:r>
              <w:t>1/48 buah</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b. Bantal busa</w:t>
            </w:r>
          </w:p>
        </w:tc>
        <w:tc>
          <w:tcPr>
            <w:tcW w:w="0" w:type="auto"/>
            <w:noWrap/>
            <w:vAlign w:val="center"/>
            <w:hideMark/>
          </w:tcPr>
          <w:p w:rsidR="005C53AE" w:rsidRDefault="005C53AE">
            <w:pPr>
              <w:pStyle w:val="NormalWeb"/>
              <w:jc w:val="center"/>
            </w:pPr>
            <w:r>
              <w:t>Busa</w:t>
            </w:r>
          </w:p>
        </w:tc>
        <w:tc>
          <w:tcPr>
            <w:tcW w:w="0" w:type="auto"/>
            <w:noWrap/>
            <w:vAlign w:val="center"/>
            <w:hideMark/>
          </w:tcPr>
          <w:p w:rsidR="005C53AE" w:rsidRDefault="005C53AE">
            <w:pPr>
              <w:pStyle w:val="NormalWeb"/>
              <w:jc w:val="center"/>
            </w:pPr>
            <w:r>
              <w:t>2/36 buah</w:t>
            </w:r>
          </w:p>
        </w:tc>
      </w:tr>
      <w:tr w:rsidR="005C53AE" w:rsidTr="005C53AE">
        <w:trPr>
          <w:tblCellSpacing w:w="15" w:type="dxa"/>
        </w:trPr>
        <w:tc>
          <w:tcPr>
            <w:tcW w:w="0" w:type="auto"/>
            <w:noWrap/>
            <w:vAlign w:val="center"/>
            <w:hideMark/>
          </w:tcPr>
          <w:p w:rsidR="005C53AE" w:rsidRDefault="005C53AE">
            <w:pPr>
              <w:pStyle w:val="NormalWeb"/>
              <w:jc w:val="right"/>
            </w:pPr>
            <w:r>
              <w:t>28</w:t>
            </w:r>
          </w:p>
        </w:tc>
        <w:tc>
          <w:tcPr>
            <w:tcW w:w="0" w:type="auto"/>
            <w:noWrap/>
            <w:vAlign w:val="center"/>
            <w:hideMark/>
          </w:tcPr>
          <w:p w:rsidR="005C53AE" w:rsidRDefault="005C53AE">
            <w:pPr>
              <w:pStyle w:val="NormalWeb"/>
            </w:pPr>
            <w:r>
              <w:t>Sprei dan sarung bantal</w:t>
            </w:r>
          </w:p>
        </w:tc>
        <w:tc>
          <w:tcPr>
            <w:tcW w:w="0" w:type="auto"/>
            <w:noWrap/>
            <w:vAlign w:val="center"/>
            <w:hideMark/>
          </w:tcPr>
          <w:p w:rsidR="005C53AE" w:rsidRDefault="005C53AE">
            <w:pPr>
              <w:pStyle w:val="NormalWeb"/>
              <w:jc w:val="center"/>
            </w:pPr>
            <w:r>
              <w:t>Katun</w:t>
            </w:r>
          </w:p>
        </w:tc>
        <w:tc>
          <w:tcPr>
            <w:tcW w:w="0" w:type="auto"/>
            <w:noWrap/>
            <w:vAlign w:val="center"/>
            <w:hideMark/>
          </w:tcPr>
          <w:p w:rsidR="005C53AE" w:rsidRDefault="005C53AE">
            <w:pPr>
              <w:pStyle w:val="NormalWeb"/>
              <w:jc w:val="center"/>
            </w:pPr>
            <w:r>
              <w:t>2/12 set</w:t>
            </w:r>
          </w:p>
        </w:tc>
      </w:tr>
      <w:tr w:rsidR="005C53AE" w:rsidTr="005C53AE">
        <w:trPr>
          <w:tblCellSpacing w:w="15" w:type="dxa"/>
        </w:trPr>
        <w:tc>
          <w:tcPr>
            <w:tcW w:w="0" w:type="auto"/>
            <w:noWrap/>
            <w:vAlign w:val="center"/>
            <w:hideMark/>
          </w:tcPr>
          <w:p w:rsidR="005C53AE" w:rsidRDefault="005C53AE">
            <w:pPr>
              <w:pStyle w:val="NormalWeb"/>
              <w:jc w:val="right"/>
            </w:pPr>
            <w:r>
              <w:t>29</w:t>
            </w:r>
          </w:p>
        </w:tc>
        <w:tc>
          <w:tcPr>
            <w:tcW w:w="0" w:type="auto"/>
            <w:noWrap/>
            <w:vAlign w:val="center"/>
            <w:hideMark/>
          </w:tcPr>
          <w:p w:rsidR="005C53AE" w:rsidRDefault="005C53AE">
            <w:pPr>
              <w:pStyle w:val="NormalWeb"/>
            </w:pPr>
            <w:r>
              <w:t>Meja dan kursi</w:t>
            </w:r>
          </w:p>
        </w:tc>
        <w:tc>
          <w:tcPr>
            <w:tcW w:w="0" w:type="auto"/>
            <w:noWrap/>
            <w:vAlign w:val="center"/>
            <w:hideMark/>
          </w:tcPr>
          <w:p w:rsidR="005C53AE" w:rsidRDefault="005C53AE">
            <w:pPr>
              <w:pStyle w:val="NormalWeb"/>
              <w:jc w:val="center"/>
            </w:pPr>
            <w:r>
              <w:t> 1 meja/4 kursi</w:t>
            </w:r>
          </w:p>
        </w:tc>
        <w:tc>
          <w:tcPr>
            <w:tcW w:w="0" w:type="auto"/>
            <w:noWrap/>
            <w:vAlign w:val="center"/>
            <w:hideMark/>
          </w:tcPr>
          <w:p w:rsidR="005C53AE" w:rsidRDefault="005C53AE">
            <w:pPr>
              <w:pStyle w:val="NormalWeb"/>
              <w:jc w:val="center"/>
            </w:pPr>
            <w:r>
              <w:t>1/48 set</w:t>
            </w:r>
          </w:p>
        </w:tc>
      </w:tr>
      <w:tr w:rsidR="005C53AE" w:rsidTr="005C53AE">
        <w:trPr>
          <w:tblCellSpacing w:w="15" w:type="dxa"/>
        </w:trPr>
        <w:tc>
          <w:tcPr>
            <w:tcW w:w="0" w:type="auto"/>
            <w:noWrap/>
            <w:vAlign w:val="center"/>
            <w:hideMark/>
          </w:tcPr>
          <w:p w:rsidR="005C53AE" w:rsidRDefault="005C53AE">
            <w:pPr>
              <w:pStyle w:val="NormalWeb"/>
              <w:jc w:val="right"/>
            </w:pPr>
            <w:r>
              <w:t>30</w:t>
            </w:r>
          </w:p>
        </w:tc>
        <w:tc>
          <w:tcPr>
            <w:tcW w:w="0" w:type="auto"/>
            <w:noWrap/>
            <w:vAlign w:val="center"/>
            <w:hideMark/>
          </w:tcPr>
          <w:p w:rsidR="005C53AE" w:rsidRDefault="005C53AE">
            <w:pPr>
              <w:pStyle w:val="NormalWeb"/>
            </w:pPr>
            <w:r>
              <w:t>Lemari pakaian</w:t>
            </w:r>
          </w:p>
        </w:tc>
        <w:tc>
          <w:tcPr>
            <w:tcW w:w="0" w:type="auto"/>
            <w:noWrap/>
            <w:vAlign w:val="center"/>
            <w:hideMark/>
          </w:tcPr>
          <w:p w:rsidR="005C53AE" w:rsidRDefault="005C53AE">
            <w:pPr>
              <w:pStyle w:val="NormalWeb"/>
              <w:jc w:val="center"/>
            </w:pPr>
            <w:r>
              <w:t> Kayu sedang</w:t>
            </w:r>
          </w:p>
        </w:tc>
        <w:tc>
          <w:tcPr>
            <w:tcW w:w="0" w:type="auto"/>
            <w:noWrap/>
            <w:vAlign w:val="center"/>
            <w:hideMark/>
          </w:tcPr>
          <w:p w:rsidR="005C53AE" w:rsidRDefault="005C53AE">
            <w:pPr>
              <w:pStyle w:val="NormalWeb"/>
              <w:jc w:val="center"/>
            </w:pPr>
            <w:r>
              <w:t>1/48 buah</w:t>
            </w:r>
          </w:p>
        </w:tc>
      </w:tr>
      <w:tr w:rsidR="005C53AE" w:rsidTr="005C53AE">
        <w:trPr>
          <w:tblCellSpacing w:w="15" w:type="dxa"/>
        </w:trPr>
        <w:tc>
          <w:tcPr>
            <w:tcW w:w="0" w:type="auto"/>
            <w:noWrap/>
            <w:vAlign w:val="center"/>
            <w:hideMark/>
          </w:tcPr>
          <w:p w:rsidR="005C53AE" w:rsidRDefault="005C53AE">
            <w:pPr>
              <w:pStyle w:val="NormalWeb"/>
              <w:jc w:val="right"/>
            </w:pPr>
            <w:r>
              <w:t>31</w:t>
            </w:r>
          </w:p>
        </w:tc>
        <w:tc>
          <w:tcPr>
            <w:tcW w:w="0" w:type="auto"/>
            <w:noWrap/>
            <w:vAlign w:val="center"/>
            <w:hideMark/>
          </w:tcPr>
          <w:p w:rsidR="005C53AE" w:rsidRDefault="005C53AE">
            <w:pPr>
              <w:pStyle w:val="NormalWeb"/>
            </w:pPr>
            <w:r>
              <w:t>Sapu</w:t>
            </w:r>
          </w:p>
        </w:tc>
        <w:tc>
          <w:tcPr>
            <w:tcW w:w="0" w:type="auto"/>
            <w:noWrap/>
            <w:vAlign w:val="center"/>
            <w:hideMark/>
          </w:tcPr>
          <w:p w:rsidR="005C53AE" w:rsidRDefault="005C53AE">
            <w:pPr>
              <w:pStyle w:val="NormalWeb"/>
              <w:jc w:val="center"/>
            </w:pPr>
            <w:r>
              <w:t> Ijuk sedang</w:t>
            </w:r>
          </w:p>
        </w:tc>
        <w:tc>
          <w:tcPr>
            <w:tcW w:w="0" w:type="auto"/>
            <w:noWrap/>
            <w:vAlign w:val="center"/>
            <w:hideMark/>
          </w:tcPr>
          <w:p w:rsidR="005C53AE" w:rsidRDefault="005C53AE">
            <w:pPr>
              <w:pStyle w:val="NormalWeb"/>
              <w:jc w:val="center"/>
            </w:pPr>
            <w:r>
              <w:t>2/12 buah</w:t>
            </w:r>
          </w:p>
        </w:tc>
      </w:tr>
      <w:tr w:rsidR="005C53AE" w:rsidTr="005C53AE">
        <w:trPr>
          <w:tblCellSpacing w:w="15" w:type="dxa"/>
        </w:trPr>
        <w:tc>
          <w:tcPr>
            <w:tcW w:w="0" w:type="auto"/>
            <w:noWrap/>
            <w:vAlign w:val="center"/>
            <w:hideMark/>
          </w:tcPr>
          <w:p w:rsidR="005C53AE" w:rsidRDefault="005C53AE">
            <w:pPr>
              <w:pStyle w:val="NormalWeb"/>
              <w:jc w:val="right"/>
            </w:pPr>
            <w:r>
              <w:t>32</w:t>
            </w:r>
          </w:p>
        </w:tc>
        <w:tc>
          <w:tcPr>
            <w:tcW w:w="0" w:type="auto"/>
            <w:noWrap/>
            <w:vAlign w:val="center"/>
            <w:hideMark/>
          </w:tcPr>
          <w:p w:rsidR="005C53AE" w:rsidRDefault="005C53AE">
            <w:pPr>
              <w:pStyle w:val="NormalWeb"/>
            </w:pPr>
            <w:r>
              <w:t>Perlengkapan makan</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a. Piring makan</w:t>
            </w:r>
          </w:p>
        </w:tc>
        <w:tc>
          <w:tcPr>
            <w:tcW w:w="0" w:type="auto"/>
            <w:noWrap/>
            <w:vAlign w:val="center"/>
            <w:hideMark/>
          </w:tcPr>
          <w:p w:rsidR="005C53AE" w:rsidRDefault="005C53AE">
            <w:pPr>
              <w:pStyle w:val="NormalWeb"/>
              <w:jc w:val="center"/>
            </w:pPr>
            <w:r>
              <w:t>Polos</w:t>
            </w:r>
          </w:p>
        </w:tc>
        <w:tc>
          <w:tcPr>
            <w:tcW w:w="0" w:type="auto"/>
            <w:noWrap/>
            <w:vAlign w:val="center"/>
            <w:hideMark/>
          </w:tcPr>
          <w:p w:rsidR="005C53AE" w:rsidRDefault="005C53AE">
            <w:pPr>
              <w:pStyle w:val="NormalWeb"/>
              <w:jc w:val="center"/>
            </w:pPr>
            <w:r>
              <w:t>3/12 buah</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b. Gelas minum</w:t>
            </w:r>
          </w:p>
        </w:tc>
        <w:tc>
          <w:tcPr>
            <w:tcW w:w="0" w:type="auto"/>
            <w:noWrap/>
            <w:vAlign w:val="center"/>
            <w:hideMark/>
          </w:tcPr>
          <w:p w:rsidR="005C53AE" w:rsidRDefault="005C53AE">
            <w:pPr>
              <w:pStyle w:val="NormalWeb"/>
              <w:jc w:val="center"/>
            </w:pPr>
            <w:r>
              <w:t>Polos</w:t>
            </w:r>
          </w:p>
        </w:tc>
        <w:tc>
          <w:tcPr>
            <w:tcW w:w="0" w:type="auto"/>
            <w:noWrap/>
            <w:vAlign w:val="center"/>
            <w:hideMark/>
          </w:tcPr>
          <w:p w:rsidR="005C53AE" w:rsidRDefault="005C53AE">
            <w:pPr>
              <w:pStyle w:val="NormalWeb"/>
              <w:jc w:val="center"/>
            </w:pPr>
            <w:r>
              <w:t>3/12 buah</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c. Sendok garpu</w:t>
            </w:r>
          </w:p>
        </w:tc>
        <w:tc>
          <w:tcPr>
            <w:tcW w:w="0" w:type="auto"/>
            <w:noWrap/>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3/12 pasang</w:t>
            </w:r>
          </w:p>
        </w:tc>
      </w:tr>
      <w:tr w:rsidR="005C53AE" w:rsidTr="005C53AE">
        <w:trPr>
          <w:tblCellSpacing w:w="15" w:type="dxa"/>
        </w:trPr>
        <w:tc>
          <w:tcPr>
            <w:tcW w:w="0" w:type="auto"/>
            <w:noWrap/>
            <w:vAlign w:val="center"/>
            <w:hideMark/>
          </w:tcPr>
          <w:p w:rsidR="005C53AE" w:rsidRDefault="005C53AE">
            <w:pPr>
              <w:pStyle w:val="NormalWeb"/>
              <w:jc w:val="right"/>
            </w:pPr>
            <w:r>
              <w:t>33</w:t>
            </w:r>
          </w:p>
        </w:tc>
        <w:tc>
          <w:tcPr>
            <w:tcW w:w="0" w:type="auto"/>
            <w:noWrap/>
            <w:vAlign w:val="center"/>
            <w:hideMark/>
          </w:tcPr>
          <w:p w:rsidR="005C53AE" w:rsidRDefault="005C53AE">
            <w:pPr>
              <w:pStyle w:val="NormalWeb"/>
            </w:pPr>
            <w:r>
              <w:t>Ceret aluminium</w:t>
            </w:r>
          </w:p>
        </w:tc>
        <w:tc>
          <w:tcPr>
            <w:tcW w:w="0" w:type="auto"/>
            <w:noWrap/>
            <w:vAlign w:val="center"/>
            <w:hideMark/>
          </w:tcPr>
          <w:p w:rsidR="005C53AE" w:rsidRDefault="005C53AE">
            <w:pPr>
              <w:pStyle w:val="NormalWeb"/>
              <w:jc w:val="center"/>
            </w:pPr>
            <w:r>
              <w:t> Ukuran 25 cm</w:t>
            </w:r>
          </w:p>
        </w:tc>
        <w:tc>
          <w:tcPr>
            <w:tcW w:w="0" w:type="auto"/>
            <w:noWrap/>
            <w:vAlign w:val="center"/>
            <w:hideMark/>
          </w:tcPr>
          <w:p w:rsidR="005C53AE" w:rsidRDefault="005C53AE">
            <w:pPr>
              <w:pStyle w:val="NormalWeb"/>
              <w:jc w:val="center"/>
            </w:pPr>
            <w:r>
              <w:t>1/24 buah</w:t>
            </w:r>
          </w:p>
        </w:tc>
      </w:tr>
      <w:tr w:rsidR="005C53AE" w:rsidTr="005C53AE">
        <w:trPr>
          <w:tblCellSpacing w:w="15" w:type="dxa"/>
        </w:trPr>
        <w:tc>
          <w:tcPr>
            <w:tcW w:w="0" w:type="auto"/>
            <w:noWrap/>
            <w:vAlign w:val="center"/>
            <w:hideMark/>
          </w:tcPr>
          <w:p w:rsidR="005C53AE" w:rsidRDefault="005C53AE">
            <w:pPr>
              <w:pStyle w:val="NormalWeb"/>
              <w:jc w:val="right"/>
            </w:pPr>
            <w:r>
              <w:t>34</w:t>
            </w:r>
          </w:p>
        </w:tc>
        <w:tc>
          <w:tcPr>
            <w:tcW w:w="0" w:type="auto"/>
            <w:noWrap/>
            <w:vAlign w:val="center"/>
            <w:hideMark/>
          </w:tcPr>
          <w:p w:rsidR="005C53AE" w:rsidRDefault="005C53AE">
            <w:pPr>
              <w:pStyle w:val="NormalWeb"/>
            </w:pPr>
            <w:r>
              <w:t>Wajan aluminium</w:t>
            </w:r>
          </w:p>
        </w:tc>
        <w:tc>
          <w:tcPr>
            <w:tcW w:w="0" w:type="auto"/>
            <w:noWrap/>
            <w:vAlign w:val="center"/>
            <w:hideMark/>
          </w:tcPr>
          <w:p w:rsidR="005C53AE" w:rsidRDefault="005C53AE">
            <w:pPr>
              <w:pStyle w:val="NormalWeb"/>
              <w:jc w:val="center"/>
            </w:pPr>
            <w:r>
              <w:t> Ukuran 32 cm</w:t>
            </w:r>
          </w:p>
        </w:tc>
        <w:tc>
          <w:tcPr>
            <w:tcW w:w="0" w:type="auto"/>
            <w:noWrap/>
            <w:vAlign w:val="center"/>
            <w:hideMark/>
          </w:tcPr>
          <w:p w:rsidR="005C53AE" w:rsidRDefault="005C53AE">
            <w:pPr>
              <w:pStyle w:val="NormalWeb"/>
              <w:jc w:val="center"/>
            </w:pPr>
            <w:r>
              <w:t>1/24 buah</w:t>
            </w:r>
          </w:p>
        </w:tc>
      </w:tr>
      <w:tr w:rsidR="005C53AE" w:rsidTr="005C53AE">
        <w:trPr>
          <w:tblCellSpacing w:w="15" w:type="dxa"/>
        </w:trPr>
        <w:tc>
          <w:tcPr>
            <w:tcW w:w="0" w:type="auto"/>
            <w:noWrap/>
            <w:vAlign w:val="center"/>
            <w:hideMark/>
          </w:tcPr>
          <w:p w:rsidR="005C53AE" w:rsidRDefault="005C53AE">
            <w:pPr>
              <w:pStyle w:val="NormalWeb"/>
              <w:jc w:val="right"/>
            </w:pPr>
            <w:r>
              <w:t>35</w:t>
            </w:r>
          </w:p>
        </w:tc>
        <w:tc>
          <w:tcPr>
            <w:tcW w:w="0" w:type="auto"/>
            <w:noWrap/>
            <w:vAlign w:val="center"/>
            <w:hideMark/>
          </w:tcPr>
          <w:p w:rsidR="005C53AE" w:rsidRDefault="005C53AE">
            <w:pPr>
              <w:pStyle w:val="NormalWeb"/>
            </w:pPr>
            <w:r>
              <w:t>Panci aluminium</w:t>
            </w:r>
          </w:p>
        </w:tc>
        <w:tc>
          <w:tcPr>
            <w:tcW w:w="0" w:type="auto"/>
            <w:noWrap/>
            <w:vAlign w:val="center"/>
            <w:hideMark/>
          </w:tcPr>
          <w:p w:rsidR="005C53AE" w:rsidRDefault="005C53AE">
            <w:pPr>
              <w:pStyle w:val="NormalWeb"/>
              <w:jc w:val="center"/>
            </w:pPr>
            <w:r>
              <w:t> Ukuran 32 cm</w:t>
            </w:r>
          </w:p>
        </w:tc>
        <w:tc>
          <w:tcPr>
            <w:tcW w:w="0" w:type="auto"/>
            <w:noWrap/>
            <w:vAlign w:val="center"/>
            <w:hideMark/>
          </w:tcPr>
          <w:p w:rsidR="005C53AE" w:rsidRDefault="005C53AE">
            <w:pPr>
              <w:pStyle w:val="NormalWeb"/>
              <w:jc w:val="center"/>
            </w:pPr>
            <w:r>
              <w:t>2/12 buah</w:t>
            </w:r>
          </w:p>
        </w:tc>
      </w:tr>
      <w:tr w:rsidR="005C53AE" w:rsidTr="005C53AE">
        <w:trPr>
          <w:tblCellSpacing w:w="15" w:type="dxa"/>
        </w:trPr>
        <w:tc>
          <w:tcPr>
            <w:tcW w:w="0" w:type="auto"/>
            <w:noWrap/>
            <w:vAlign w:val="center"/>
            <w:hideMark/>
          </w:tcPr>
          <w:p w:rsidR="005C53AE" w:rsidRDefault="005C53AE">
            <w:pPr>
              <w:pStyle w:val="NormalWeb"/>
              <w:jc w:val="right"/>
            </w:pPr>
            <w:r>
              <w:t>36</w:t>
            </w:r>
          </w:p>
        </w:tc>
        <w:tc>
          <w:tcPr>
            <w:tcW w:w="0" w:type="auto"/>
            <w:noWrap/>
            <w:vAlign w:val="center"/>
            <w:hideMark/>
          </w:tcPr>
          <w:p w:rsidR="005C53AE" w:rsidRDefault="005C53AE">
            <w:pPr>
              <w:pStyle w:val="NormalWeb"/>
            </w:pPr>
            <w:r>
              <w:t>Sendok masak</w:t>
            </w:r>
          </w:p>
        </w:tc>
        <w:tc>
          <w:tcPr>
            <w:tcW w:w="0" w:type="auto"/>
            <w:noWrap/>
            <w:vAlign w:val="center"/>
            <w:hideMark/>
          </w:tcPr>
          <w:p w:rsidR="005C53AE" w:rsidRDefault="005C53AE">
            <w:pPr>
              <w:pStyle w:val="NormalWeb"/>
              <w:jc w:val="center"/>
            </w:pPr>
            <w:r>
              <w:t> Alumunium</w:t>
            </w:r>
          </w:p>
        </w:tc>
        <w:tc>
          <w:tcPr>
            <w:tcW w:w="0" w:type="auto"/>
            <w:noWrap/>
            <w:vAlign w:val="center"/>
            <w:hideMark/>
          </w:tcPr>
          <w:p w:rsidR="005C53AE" w:rsidRDefault="005C53AE">
            <w:pPr>
              <w:pStyle w:val="NormalWeb"/>
              <w:jc w:val="center"/>
            </w:pPr>
            <w:r>
              <w:t>1/12 buah</w:t>
            </w:r>
          </w:p>
        </w:tc>
      </w:tr>
      <w:tr w:rsidR="005C53AE" w:rsidTr="005C53AE">
        <w:trPr>
          <w:tblCellSpacing w:w="15" w:type="dxa"/>
        </w:trPr>
        <w:tc>
          <w:tcPr>
            <w:tcW w:w="0" w:type="auto"/>
            <w:noWrap/>
            <w:vAlign w:val="center"/>
            <w:hideMark/>
          </w:tcPr>
          <w:p w:rsidR="005C53AE" w:rsidRDefault="005C53AE">
            <w:pPr>
              <w:pStyle w:val="NormalWeb"/>
              <w:jc w:val="right"/>
            </w:pPr>
            <w:r>
              <w:t>37</w:t>
            </w:r>
          </w:p>
        </w:tc>
        <w:tc>
          <w:tcPr>
            <w:tcW w:w="0" w:type="auto"/>
            <w:noWrap/>
            <w:vAlign w:val="center"/>
            <w:hideMark/>
          </w:tcPr>
          <w:p w:rsidR="005C53AE" w:rsidRDefault="005C53AE">
            <w:pPr>
              <w:pStyle w:val="NormalWeb"/>
            </w:pPr>
            <w:r>
              <w:t>Rice Cooker ukuran 1/2 liter</w:t>
            </w:r>
          </w:p>
        </w:tc>
        <w:tc>
          <w:tcPr>
            <w:tcW w:w="0" w:type="auto"/>
            <w:noWrap/>
            <w:vAlign w:val="center"/>
            <w:hideMark/>
          </w:tcPr>
          <w:p w:rsidR="005C53AE" w:rsidRDefault="005C53AE">
            <w:pPr>
              <w:pStyle w:val="NormalWeb"/>
              <w:jc w:val="center"/>
            </w:pPr>
            <w:r>
              <w:t>350 watt</w:t>
            </w:r>
          </w:p>
        </w:tc>
        <w:tc>
          <w:tcPr>
            <w:tcW w:w="0" w:type="auto"/>
            <w:noWrap/>
            <w:vAlign w:val="center"/>
            <w:hideMark/>
          </w:tcPr>
          <w:p w:rsidR="005C53AE" w:rsidRDefault="005C53AE">
            <w:pPr>
              <w:pStyle w:val="NormalWeb"/>
              <w:jc w:val="center"/>
            </w:pPr>
            <w:r>
              <w:t>1/48 buah</w:t>
            </w:r>
          </w:p>
        </w:tc>
      </w:tr>
      <w:tr w:rsidR="005C53AE" w:rsidTr="005C53AE">
        <w:trPr>
          <w:tblCellSpacing w:w="15" w:type="dxa"/>
        </w:trPr>
        <w:tc>
          <w:tcPr>
            <w:tcW w:w="0" w:type="auto"/>
            <w:noWrap/>
            <w:vAlign w:val="center"/>
            <w:hideMark/>
          </w:tcPr>
          <w:p w:rsidR="005C53AE" w:rsidRDefault="005C53AE">
            <w:pPr>
              <w:pStyle w:val="NormalWeb"/>
              <w:jc w:val="right"/>
            </w:pPr>
            <w:r>
              <w:t>38</w:t>
            </w:r>
          </w:p>
        </w:tc>
        <w:tc>
          <w:tcPr>
            <w:tcW w:w="0" w:type="auto"/>
            <w:noWrap/>
            <w:vAlign w:val="center"/>
            <w:hideMark/>
          </w:tcPr>
          <w:p w:rsidR="005C53AE" w:rsidRDefault="005C53AE">
            <w:pPr>
              <w:pStyle w:val="NormalWeb"/>
            </w:pPr>
            <w:r>
              <w:t>Kompor dan perlengkapannya</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a. Kompor 1 tungku</w:t>
            </w:r>
          </w:p>
        </w:tc>
        <w:tc>
          <w:tcPr>
            <w:tcW w:w="0" w:type="auto"/>
            <w:noWrap/>
            <w:vAlign w:val="center"/>
            <w:hideMark/>
          </w:tcPr>
          <w:p w:rsidR="005C53AE" w:rsidRDefault="005C53AE">
            <w:pPr>
              <w:pStyle w:val="NormalWeb"/>
              <w:jc w:val="center"/>
            </w:pPr>
            <w:r>
              <w:t>SNI</w:t>
            </w:r>
          </w:p>
        </w:tc>
        <w:tc>
          <w:tcPr>
            <w:tcW w:w="0" w:type="auto"/>
            <w:noWrap/>
            <w:vAlign w:val="center"/>
            <w:hideMark/>
          </w:tcPr>
          <w:p w:rsidR="005C53AE" w:rsidRDefault="005C53AE">
            <w:pPr>
              <w:pStyle w:val="NormalWeb"/>
              <w:jc w:val="center"/>
            </w:pPr>
            <w:r>
              <w:t>1/24 buah</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b. Selang dan regulator</w:t>
            </w:r>
          </w:p>
        </w:tc>
        <w:tc>
          <w:tcPr>
            <w:tcW w:w="0" w:type="auto"/>
            <w:noWrap/>
            <w:vAlign w:val="center"/>
            <w:hideMark/>
          </w:tcPr>
          <w:p w:rsidR="005C53AE" w:rsidRDefault="005C53AE">
            <w:pPr>
              <w:pStyle w:val="NormalWeb"/>
              <w:jc w:val="center"/>
            </w:pPr>
            <w:r>
              <w:t>SNI</w:t>
            </w:r>
          </w:p>
        </w:tc>
        <w:tc>
          <w:tcPr>
            <w:tcW w:w="0" w:type="auto"/>
            <w:noWrap/>
            <w:vAlign w:val="center"/>
            <w:hideMark/>
          </w:tcPr>
          <w:p w:rsidR="005C53AE" w:rsidRDefault="005C53AE">
            <w:pPr>
              <w:pStyle w:val="NormalWeb"/>
              <w:jc w:val="center"/>
            </w:pPr>
            <w:r>
              <w:t> 10 liter</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c. Tabung Gas 3 kg</w:t>
            </w:r>
          </w:p>
        </w:tc>
        <w:tc>
          <w:tcPr>
            <w:tcW w:w="0" w:type="auto"/>
            <w:noWrap/>
            <w:vAlign w:val="center"/>
            <w:hideMark/>
          </w:tcPr>
          <w:p w:rsidR="005C53AE" w:rsidRDefault="005C53AE">
            <w:pPr>
              <w:pStyle w:val="NormalWeb"/>
              <w:jc w:val="center"/>
            </w:pPr>
            <w:r>
              <w:t>Pertamina</w:t>
            </w:r>
          </w:p>
        </w:tc>
        <w:tc>
          <w:tcPr>
            <w:tcW w:w="0" w:type="auto"/>
            <w:noWrap/>
            <w:vAlign w:val="center"/>
            <w:hideMark/>
          </w:tcPr>
          <w:p w:rsidR="005C53AE" w:rsidRDefault="005C53AE">
            <w:pPr>
              <w:pStyle w:val="NormalWeb"/>
              <w:jc w:val="center"/>
            </w:pPr>
            <w:r>
              <w:t>1/60 buah</w:t>
            </w:r>
          </w:p>
        </w:tc>
      </w:tr>
      <w:tr w:rsidR="005C53AE" w:rsidTr="005C53AE">
        <w:trPr>
          <w:tblCellSpacing w:w="15" w:type="dxa"/>
        </w:trPr>
        <w:tc>
          <w:tcPr>
            <w:tcW w:w="0" w:type="auto"/>
            <w:noWrap/>
            <w:vAlign w:val="center"/>
            <w:hideMark/>
          </w:tcPr>
          <w:p w:rsidR="005C53AE" w:rsidRDefault="005C53AE">
            <w:pPr>
              <w:pStyle w:val="NormalWeb"/>
              <w:jc w:val="right"/>
            </w:pPr>
            <w:r>
              <w:t>39</w:t>
            </w:r>
          </w:p>
        </w:tc>
        <w:tc>
          <w:tcPr>
            <w:tcW w:w="0" w:type="auto"/>
            <w:noWrap/>
            <w:vAlign w:val="center"/>
            <w:hideMark/>
          </w:tcPr>
          <w:p w:rsidR="005C53AE" w:rsidRDefault="005C53AE">
            <w:pPr>
              <w:pStyle w:val="NormalWeb"/>
            </w:pPr>
            <w:r>
              <w:t>Gas Elpiji</w:t>
            </w:r>
          </w:p>
        </w:tc>
        <w:tc>
          <w:tcPr>
            <w:tcW w:w="0" w:type="auto"/>
            <w:noWrap/>
            <w:vAlign w:val="center"/>
            <w:hideMark/>
          </w:tcPr>
          <w:p w:rsidR="005C53AE" w:rsidRDefault="005C53AE">
            <w:pPr>
              <w:pStyle w:val="NormalWeb"/>
              <w:jc w:val="center"/>
            </w:pPr>
            <w:r>
              <w:t>masing-masing 3 kg</w:t>
            </w:r>
          </w:p>
        </w:tc>
        <w:tc>
          <w:tcPr>
            <w:tcW w:w="0" w:type="auto"/>
            <w:noWrap/>
            <w:vAlign w:val="center"/>
            <w:hideMark/>
          </w:tcPr>
          <w:p w:rsidR="005C53AE" w:rsidRDefault="005C53AE">
            <w:pPr>
              <w:pStyle w:val="NormalWeb"/>
              <w:jc w:val="center"/>
            </w:pPr>
            <w:r>
              <w:t>2 tabung</w:t>
            </w:r>
          </w:p>
        </w:tc>
      </w:tr>
      <w:tr w:rsidR="005C53AE" w:rsidTr="005C53AE">
        <w:trPr>
          <w:tblCellSpacing w:w="15" w:type="dxa"/>
        </w:trPr>
        <w:tc>
          <w:tcPr>
            <w:tcW w:w="0" w:type="auto"/>
            <w:noWrap/>
            <w:vAlign w:val="center"/>
            <w:hideMark/>
          </w:tcPr>
          <w:p w:rsidR="005C53AE" w:rsidRDefault="005C53AE">
            <w:pPr>
              <w:pStyle w:val="NormalWeb"/>
              <w:jc w:val="right"/>
            </w:pPr>
            <w:r>
              <w:t>40</w:t>
            </w:r>
          </w:p>
        </w:tc>
        <w:tc>
          <w:tcPr>
            <w:tcW w:w="0" w:type="auto"/>
            <w:noWrap/>
            <w:vAlign w:val="center"/>
            <w:hideMark/>
          </w:tcPr>
          <w:p w:rsidR="005C53AE" w:rsidRDefault="005C53AE">
            <w:pPr>
              <w:pStyle w:val="NormalWeb"/>
            </w:pPr>
            <w:r>
              <w:t xml:space="preserve">Ember </w:t>
            </w:r>
            <w:r w:rsidR="009A6902">
              <w:t>plastic</w:t>
            </w:r>
          </w:p>
        </w:tc>
        <w:tc>
          <w:tcPr>
            <w:tcW w:w="0" w:type="auto"/>
            <w:noWrap/>
            <w:vAlign w:val="center"/>
            <w:hideMark/>
          </w:tcPr>
          <w:p w:rsidR="005C53AE" w:rsidRDefault="005C53AE">
            <w:pPr>
              <w:pStyle w:val="NormalWeb"/>
              <w:jc w:val="center"/>
            </w:pPr>
            <w:r>
              <w:t> Isi 20 liter</w:t>
            </w:r>
          </w:p>
        </w:tc>
        <w:tc>
          <w:tcPr>
            <w:tcW w:w="0" w:type="auto"/>
            <w:noWrap/>
            <w:vAlign w:val="center"/>
            <w:hideMark/>
          </w:tcPr>
          <w:p w:rsidR="005C53AE" w:rsidRDefault="005C53AE">
            <w:pPr>
              <w:pStyle w:val="NormalWeb"/>
              <w:jc w:val="center"/>
            </w:pPr>
            <w:r>
              <w:t>2/12 buah</w:t>
            </w:r>
          </w:p>
        </w:tc>
      </w:tr>
      <w:tr w:rsidR="005C53AE" w:rsidTr="005C53AE">
        <w:trPr>
          <w:tblCellSpacing w:w="15" w:type="dxa"/>
        </w:trPr>
        <w:tc>
          <w:tcPr>
            <w:tcW w:w="0" w:type="auto"/>
            <w:noWrap/>
            <w:vAlign w:val="center"/>
            <w:hideMark/>
          </w:tcPr>
          <w:p w:rsidR="005C53AE" w:rsidRDefault="005C53AE">
            <w:pPr>
              <w:pStyle w:val="NormalWeb"/>
              <w:jc w:val="right"/>
            </w:pPr>
            <w:r>
              <w:t>41</w:t>
            </w:r>
          </w:p>
        </w:tc>
        <w:tc>
          <w:tcPr>
            <w:tcW w:w="0" w:type="auto"/>
            <w:noWrap/>
            <w:vAlign w:val="center"/>
            <w:hideMark/>
          </w:tcPr>
          <w:p w:rsidR="005C53AE" w:rsidRDefault="005C53AE">
            <w:pPr>
              <w:pStyle w:val="NormalWeb"/>
            </w:pPr>
            <w:r>
              <w:t xml:space="preserve">Gayung </w:t>
            </w:r>
            <w:r w:rsidR="009A6902">
              <w:t>plastic</w:t>
            </w:r>
          </w:p>
        </w:tc>
        <w:tc>
          <w:tcPr>
            <w:tcW w:w="0" w:type="auto"/>
            <w:noWrap/>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1/12 buah</w:t>
            </w:r>
          </w:p>
        </w:tc>
      </w:tr>
      <w:tr w:rsidR="005C53AE" w:rsidTr="005C53AE">
        <w:trPr>
          <w:tblCellSpacing w:w="15" w:type="dxa"/>
        </w:trPr>
        <w:tc>
          <w:tcPr>
            <w:tcW w:w="0" w:type="auto"/>
            <w:noWrap/>
            <w:vAlign w:val="center"/>
            <w:hideMark/>
          </w:tcPr>
          <w:p w:rsidR="005C53AE" w:rsidRDefault="005C53AE">
            <w:pPr>
              <w:pStyle w:val="NormalWeb"/>
              <w:jc w:val="right"/>
            </w:pPr>
            <w:r>
              <w:t>42</w:t>
            </w:r>
          </w:p>
        </w:tc>
        <w:tc>
          <w:tcPr>
            <w:tcW w:w="0" w:type="auto"/>
            <w:noWrap/>
            <w:vAlign w:val="center"/>
            <w:hideMark/>
          </w:tcPr>
          <w:p w:rsidR="005C53AE" w:rsidRDefault="005C53AE">
            <w:pPr>
              <w:pStyle w:val="NormalWeb"/>
            </w:pPr>
            <w:r>
              <w:t>Listrik</w:t>
            </w:r>
          </w:p>
        </w:tc>
        <w:tc>
          <w:tcPr>
            <w:tcW w:w="0" w:type="auto"/>
            <w:noWrap/>
            <w:vAlign w:val="center"/>
            <w:hideMark/>
          </w:tcPr>
          <w:p w:rsidR="005C53AE" w:rsidRDefault="005C53AE">
            <w:pPr>
              <w:pStyle w:val="NormalWeb"/>
              <w:jc w:val="center"/>
            </w:pPr>
            <w:r>
              <w:t>900 watt</w:t>
            </w:r>
          </w:p>
        </w:tc>
        <w:tc>
          <w:tcPr>
            <w:tcW w:w="0" w:type="auto"/>
            <w:noWrap/>
            <w:vAlign w:val="center"/>
            <w:hideMark/>
          </w:tcPr>
          <w:p w:rsidR="005C53AE" w:rsidRDefault="005C53AE">
            <w:pPr>
              <w:pStyle w:val="NormalWeb"/>
              <w:jc w:val="center"/>
            </w:pPr>
            <w:r>
              <w:t>1 bulan</w:t>
            </w:r>
          </w:p>
        </w:tc>
      </w:tr>
      <w:tr w:rsidR="005C53AE" w:rsidTr="005C53AE">
        <w:trPr>
          <w:tblCellSpacing w:w="15" w:type="dxa"/>
        </w:trPr>
        <w:tc>
          <w:tcPr>
            <w:tcW w:w="0" w:type="auto"/>
            <w:noWrap/>
            <w:vAlign w:val="center"/>
            <w:hideMark/>
          </w:tcPr>
          <w:p w:rsidR="005C53AE" w:rsidRDefault="005C53AE">
            <w:pPr>
              <w:pStyle w:val="NormalWeb"/>
              <w:jc w:val="right"/>
            </w:pPr>
            <w:r>
              <w:t>43</w:t>
            </w:r>
          </w:p>
        </w:tc>
        <w:tc>
          <w:tcPr>
            <w:tcW w:w="0" w:type="auto"/>
            <w:noWrap/>
            <w:vAlign w:val="center"/>
            <w:hideMark/>
          </w:tcPr>
          <w:p w:rsidR="005C53AE" w:rsidRDefault="005C53AE">
            <w:pPr>
              <w:pStyle w:val="NormalWeb"/>
            </w:pPr>
            <w:r>
              <w:t xml:space="preserve">Bola lampu hemat </w:t>
            </w:r>
            <w:r w:rsidR="009A6902">
              <w:t>energy</w:t>
            </w:r>
          </w:p>
        </w:tc>
        <w:tc>
          <w:tcPr>
            <w:tcW w:w="0" w:type="auto"/>
            <w:noWrap/>
            <w:vAlign w:val="center"/>
            <w:hideMark/>
          </w:tcPr>
          <w:p w:rsidR="005C53AE" w:rsidRDefault="005C53AE">
            <w:pPr>
              <w:pStyle w:val="NormalWeb"/>
              <w:jc w:val="center"/>
            </w:pPr>
            <w:r>
              <w:t>14 watt</w:t>
            </w:r>
          </w:p>
        </w:tc>
        <w:tc>
          <w:tcPr>
            <w:tcW w:w="0" w:type="auto"/>
            <w:noWrap/>
            <w:vAlign w:val="center"/>
            <w:hideMark/>
          </w:tcPr>
          <w:p w:rsidR="005C53AE" w:rsidRDefault="005C53AE">
            <w:pPr>
              <w:pStyle w:val="NormalWeb"/>
              <w:jc w:val="center"/>
            </w:pPr>
            <w:r>
              <w:t>3/12 buah</w:t>
            </w:r>
          </w:p>
        </w:tc>
      </w:tr>
      <w:tr w:rsidR="005C53AE" w:rsidTr="005C53AE">
        <w:trPr>
          <w:tblCellSpacing w:w="15" w:type="dxa"/>
        </w:trPr>
        <w:tc>
          <w:tcPr>
            <w:tcW w:w="0" w:type="auto"/>
            <w:noWrap/>
            <w:vAlign w:val="center"/>
            <w:hideMark/>
          </w:tcPr>
          <w:p w:rsidR="005C53AE" w:rsidRDefault="005C53AE">
            <w:pPr>
              <w:pStyle w:val="NormalWeb"/>
              <w:jc w:val="right"/>
            </w:pPr>
            <w:r>
              <w:t>44</w:t>
            </w:r>
          </w:p>
        </w:tc>
        <w:tc>
          <w:tcPr>
            <w:tcW w:w="0" w:type="auto"/>
            <w:noWrap/>
            <w:vAlign w:val="center"/>
            <w:hideMark/>
          </w:tcPr>
          <w:p w:rsidR="005C53AE" w:rsidRDefault="005C53AE">
            <w:pPr>
              <w:pStyle w:val="NormalWeb"/>
            </w:pPr>
            <w:r>
              <w:t>Air Bersih</w:t>
            </w:r>
          </w:p>
        </w:tc>
        <w:tc>
          <w:tcPr>
            <w:tcW w:w="0" w:type="auto"/>
            <w:noWrap/>
            <w:vAlign w:val="center"/>
            <w:hideMark/>
          </w:tcPr>
          <w:p w:rsidR="005C53AE" w:rsidRDefault="005C53AE">
            <w:pPr>
              <w:pStyle w:val="NormalWeb"/>
              <w:jc w:val="center"/>
            </w:pPr>
            <w:r>
              <w:t> Standar PAM</w:t>
            </w:r>
          </w:p>
        </w:tc>
        <w:tc>
          <w:tcPr>
            <w:tcW w:w="0" w:type="auto"/>
            <w:noWrap/>
            <w:vAlign w:val="center"/>
            <w:hideMark/>
          </w:tcPr>
          <w:p w:rsidR="005C53AE" w:rsidRDefault="005C53AE">
            <w:pPr>
              <w:pStyle w:val="NormalWeb"/>
              <w:jc w:val="center"/>
            </w:pPr>
            <w:r>
              <w:t>2 meter kubik</w:t>
            </w:r>
          </w:p>
        </w:tc>
      </w:tr>
      <w:tr w:rsidR="005C53AE" w:rsidTr="005C53AE">
        <w:trPr>
          <w:tblCellSpacing w:w="15" w:type="dxa"/>
        </w:trPr>
        <w:tc>
          <w:tcPr>
            <w:tcW w:w="0" w:type="auto"/>
            <w:noWrap/>
            <w:vAlign w:val="center"/>
            <w:hideMark/>
          </w:tcPr>
          <w:p w:rsidR="005C53AE" w:rsidRDefault="005C53AE">
            <w:pPr>
              <w:pStyle w:val="NormalWeb"/>
              <w:jc w:val="right"/>
            </w:pPr>
            <w:r>
              <w:t>45</w:t>
            </w:r>
          </w:p>
        </w:tc>
        <w:tc>
          <w:tcPr>
            <w:tcW w:w="0" w:type="auto"/>
            <w:noWrap/>
            <w:vAlign w:val="center"/>
            <w:hideMark/>
          </w:tcPr>
          <w:p w:rsidR="005C53AE" w:rsidRDefault="005C53AE">
            <w:pPr>
              <w:pStyle w:val="NormalWeb"/>
            </w:pPr>
            <w:r>
              <w:t>Sabun cuci pakaian</w:t>
            </w:r>
          </w:p>
        </w:tc>
        <w:tc>
          <w:tcPr>
            <w:tcW w:w="0" w:type="auto"/>
            <w:noWrap/>
            <w:vAlign w:val="center"/>
            <w:hideMark/>
          </w:tcPr>
          <w:p w:rsidR="005C53AE" w:rsidRDefault="005C53AE">
            <w:pPr>
              <w:pStyle w:val="NormalWeb"/>
              <w:jc w:val="center"/>
            </w:pPr>
            <w:r>
              <w:t> Cream/deterjen</w:t>
            </w:r>
          </w:p>
        </w:tc>
        <w:tc>
          <w:tcPr>
            <w:tcW w:w="0" w:type="auto"/>
            <w:noWrap/>
            <w:vAlign w:val="center"/>
            <w:hideMark/>
          </w:tcPr>
          <w:p w:rsidR="005C53AE" w:rsidRDefault="005C53AE">
            <w:pPr>
              <w:pStyle w:val="NormalWeb"/>
              <w:jc w:val="center"/>
            </w:pPr>
            <w:r>
              <w:t>1.5 kg</w:t>
            </w:r>
          </w:p>
        </w:tc>
      </w:tr>
      <w:tr w:rsidR="005C53AE" w:rsidTr="005C53AE">
        <w:trPr>
          <w:tblCellSpacing w:w="15" w:type="dxa"/>
        </w:trPr>
        <w:tc>
          <w:tcPr>
            <w:tcW w:w="0" w:type="auto"/>
            <w:noWrap/>
            <w:vAlign w:val="center"/>
            <w:hideMark/>
          </w:tcPr>
          <w:p w:rsidR="005C53AE" w:rsidRDefault="005C53AE">
            <w:pPr>
              <w:pStyle w:val="NormalWeb"/>
              <w:jc w:val="right"/>
            </w:pPr>
            <w:r>
              <w:t>46</w:t>
            </w:r>
          </w:p>
        </w:tc>
        <w:tc>
          <w:tcPr>
            <w:tcW w:w="0" w:type="auto"/>
            <w:noWrap/>
            <w:vAlign w:val="center"/>
            <w:hideMark/>
          </w:tcPr>
          <w:p w:rsidR="005C53AE" w:rsidRDefault="005C53AE">
            <w:pPr>
              <w:pStyle w:val="NormalWeb"/>
            </w:pPr>
            <w:r>
              <w:t>Sabun cuci piring (colek)</w:t>
            </w:r>
          </w:p>
        </w:tc>
        <w:tc>
          <w:tcPr>
            <w:tcW w:w="0" w:type="auto"/>
            <w:noWrap/>
            <w:vAlign w:val="center"/>
            <w:hideMark/>
          </w:tcPr>
          <w:p w:rsidR="005C53AE" w:rsidRDefault="005C53AE">
            <w:pPr>
              <w:pStyle w:val="NormalWeb"/>
              <w:jc w:val="center"/>
            </w:pPr>
            <w:r>
              <w:t>500 gr</w:t>
            </w:r>
          </w:p>
        </w:tc>
        <w:tc>
          <w:tcPr>
            <w:tcW w:w="0" w:type="auto"/>
            <w:noWrap/>
            <w:vAlign w:val="center"/>
            <w:hideMark/>
          </w:tcPr>
          <w:p w:rsidR="005C53AE" w:rsidRDefault="005C53AE">
            <w:pPr>
              <w:pStyle w:val="NormalWeb"/>
              <w:jc w:val="center"/>
            </w:pPr>
            <w:r>
              <w:t>1 buah</w:t>
            </w:r>
          </w:p>
        </w:tc>
      </w:tr>
      <w:tr w:rsidR="005C53AE" w:rsidTr="005C53AE">
        <w:trPr>
          <w:tblCellSpacing w:w="15" w:type="dxa"/>
        </w:trPr>
        <w:tc>
          <w:tcPr>
            <w:tcW w:w="0" w:type="auto"/>
            <w:noWrap/>
            <w:vAlign w:val="center"/>
            <w:hideMark/>
          </w:tcPr>
          <w:p w:rsidR="005C53AE" w:rsidRDefault="005C53AE">
            <w:pPr>
              <w:pStyle w:val="NormalWeb"/>
              <w:jc w:val="right"/>
            </w:pPr>
            <w:r>
              <w:t>47</w:t>
            </w:r>
          </w:p>
        </w:tc>
        <w:tc>
          <w:tcPr>
            <w:tcW w:w="0" w:type="auto"/>
            <w:noWrap/>
            <w:vAlign w:val="center"/>
            <w:hideMark/>
          </w:tcPr>
          <w:p w:rsidR="005C53AE" w:rsidRDefault="005C53AE">
            <w:pPr>
              <w:pStyle w:val="NormalWeb"/>
            </w:pPr>
            <w:r>
              <w:t>Setrika</w:t>
            </w:r>
          </w:p>
        </w:tc>
        <w:tc>
          <w:tcPr>
            <w:tcW w:w="0" w:type="auto"/>
            <w:noWrap/>
            <w:vAlign w:val="center"/>
            <w:hideMark/>
          </w:tcPr>
          <w:p w:rsidR="005C53AE" w:rsidRDefault="005C53AE">
            <w:pPr>
              <w:pStyle w:val="NormalWeb"/>
              <w:jc w:val="center"/>
            </w:pPr>
            <w:r>
              <w:t>250 watt</w:t>
            </w:r>
          </w:p>
        </w:tc>
        <w:tc>
          <w:tcPr>
            <w:tcW w:w="0" w:type="auto"/>
            <w:noWrap/>
            <w:vAlign w:val="center"/>
            <w:hideMark/>
          </w:tcPr>
          <w:p w:rsidR="005C53AE" w:rsidRDefault="005C53AE">
            <w:pPr>
              <w:pStyle w:val="NormalWeb"/>
              <w:jc w:val="center"/>
            </w:pPr>
            <w:r>
              <w:t>1/48 buah</w:t>
            </w:r>
          </w:p>
        </w:tc>
      </w:tr>
      <w:tr w:rsidR="005C53AE" w:rsidTr="005C53AE">
        <w:trPr>
          <w:tblCellSpacing w:w="15" w:type="dxa"/>
        </w:trPr>
        <w:tc>
          <w:tcPr>
            <w:tcW w:w="0" w:type="auto"/>
            <w:noWrap/>
            <w:vAlign w:val="center"/>
            <w:hideMark/>
          </w:tcPr>
          <w:p w:rsidR="005C53AE" w:rsidRDefault="005C53AE">
            <w:pPr>
              <w:pStyle w:val="NormalWeb"/>
              <w:jc w:val="right"/>
            </w:pPr>
            <w:r>
              <w:lastRenderedPageBreak/>
              <w:t>48</w:t>
            </w:r>
          </w:p>
        </w:tc>
        <w:tc>
          <w:tcPr>
            <w:tcW w:w="0" w:type="auto"/>
            <w:noWrap/>
            <w:vAlign w:val="center"/>
            <w:hideMark/>
          </w:tcPr>
          <w:p w:rsidR="005C53AE" w:rsidRDefault="005C53AE">
            <w:pPr>
              <w:pStyle w:val="NormalWeb"/>
            </w:pPr>
            <w:r>
              <w:t xml:space="preserve">Rak portable </w:t>
            </w:r>
            <w:r w:rsidR="009A6902">
              <w:t>plastic</w:t>
            </w:r>
          </w:p>
        </w:tc>
        <w:tc>
          <w:tcPr>
            <w:tcW w:w="0" w:type="auto"/>
            <w:noWrap/>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1/24 buah</w:t>
            </w:r>
          </w:p>
        </w:tc>
      </w:tr>
      <w:tr w:rsidR="005C53AE" w:rsidTr="005C53AE">
        <w:trPr>
          <w:tblCellSpacing w:w="15" w:type="dxa"/>
        </w:trPr>
        <w:tc>
          <w:tcPr>
            <w:tcW w:w="0" w:type="auto"/>
            <w:noWrap/>
            <w:vAlign w:val="center"/>
            <w:hideMark/>
          </w:tcPr>
          <w:p w:rsidR="005C53AE" w:rsidRDefault="005C53AE">
            <w:pPr>
              <w:pStyle w:val="NormalWeb"/>
              <w:jc w:val="right"/>
            </w:pPr>
            <w:r>
              <w:t>49</w:t>
            </w:r>
          </w:p>
        </w:tc>
        <w:tc>
          <w:tcPr>
            <w:tcW w:w="0" w:type="auto"/>
            <w:noWrap/>
            <w:vAlign w:val="center"/>
            <w:hideMark/>
          </w:tcPr>
          <w:p w:rsidR="005C53AE" w:rsidRDefault="005C53AE">
            <w:pPr>
              <w:pStyle w:val="NormalWeb"/>
            </w:pPr>
            <w:r>
              <w:t>Pisau dapur</w:t>
            </w:r>
          </w:p>
        </w:tc>
        <w:tc>
          <w:tcPr>
            <w:tcW w:w="0" w:type="auto"/>
            <w:noWrap/>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1/36 buah</w:t>
            </w:r>
          </w:p>
        </w:tc>
      </w:tr>
      <w:tr w:rsidR="005C53AE" w:rsidTr="005C53AE">
        <w:trPr>
          <w:tblCellSpacing w:w="15" w:type="dxa"/>
        </w:trPr>
        <w:tc>
          <w:tcPr>
            <w:tcW w:w="0" w:type="auto"/>
            <w:noWrap/>
            <w:vAlign w:val="center"/>
            <w:hideMark/>
          </w:tcPr>
          <w:p w:rsidR="005C53AE" w:rsidRDefault="005C53AE">
            <w:pPr>
              <w:pStyle w:val="NormalWeb"/>
              <w:jc w:val="right"/>
            </w:pPr>
            <w:r>
              <w:t>50</w:t>
            </w:r>
          </w:p>
        </w:tc>
        <w:tc>
          <w:tcPr>
            <w:tcW w:w="0" w:type="auto"/>
            <w:noWrap/>
            <w:vAlign w:val="center"/>
            <w:hideMark/>
          </w:tcPr>
          <w:p w:rsidR="005C53AE" w:rsidRDefault="005C53AE">
            <w:pPr>
              <w:pStyle w:val="NormalWeb"/>
            </w:pPr>
            <w:r>
              <w:t>Cermin</w:t>
            </w:r>
          </w:p>
        </w:tc>
        <w:tc>
          <w:tcPr>
            <w:tcW w:w="0" w:type="auto"/>
            <w:noWrap/>
            <w:vAlign w:val="center"/>
            <w:hideMark/>
          </w:tcPr>
          <w:p w:rsidR="005C53AE" w:rsidRDefault="005C53AE">
            <w:pPr>
              <w:pStyle w:val="NormalWeb"/>
              <w:jc w:val="center"/>
            </w:pPr>
            <w:r>
              <w:t>30 x 50 cm</w:t>
            </w:r>
          </w:p>
        </w:tc>
        <w:tc>
          <w:tcPr>
            <w:tcW w:w="0" w:type="auto"/>
            <w:noWrap/>
            <w:vAlign w:val="center"/>
            <w:hideMark/>
          </w:tcPr>
          <w:p w:rsidR="005C53AE" w:rsidRDefault="005C53AE">
            <w:pPr>
              <w:pStyle w:val="NormalWeb"/>
              <w:jc w:val="center"/>
            </w:pPr>
            <w:r>
              <w:t>1/36 buah</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JUMLAH</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pPr>
            <w:r>
              <w:rPr>
                <w:rStyle w:val="Strong"/>
              </w:rPr>
              <w:t>IV</w:t>
            </w:r>
          </w:p>
        </w:tc>
        <w:tc>
          <w:tcPr>
            <w:tcW w:w="0" w:type="auto"/>
            <w:noWrap/>
            <w:vAlign w:val="center"/>
            <w:hideMark/>
          </w:tcPr>
          <w:p w:rsidR="005C53AE" w:rsidRDefault="005C53AE">
            <w:pPr>
              <w:pStyle w:val="NormalWeb"/>
            </w:pPr>
            <w:r>
              <w:rPr>
                <w:rStyle w:val="Strong"/>
              </w:rPr>
              <w:t>PENDIDIKAN</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jc w:val="right"/>
            </w:pPr>
            <w:r>
              <w:t>51</w:t>
            </w:r>
          </w:p>
        </w:tc>
        <w:tc>
          <w:tcPr>
            <w:tcW w:w="0" w:type="auto"/>
            <w:noWrap/>
            <w:vAlign w:val="center"/>
            <w:hideMark/>
          </w:tcPr>
          <w:p w:rsidR="005C53AE" w:rsidRDefault="005C53AE">
            <w:pPr>
              <w:pStyle w:val="NormalWeb"/>
            </w:pPr>
            <w:r>
              <w:t>Bacaan/radio</w:t>
            </w:r>
          </w:p>
        </w:tc>
        <w:tc>
          <w:tcPr>
            <w:tcW w:w="0" w:type="auto"/>
            <w:noWrap/>
            <w:vAlign w:val="center"/>
            <w:hideMark/>
          </w:tcPr>
          <w:p w:rsidR="005C53AE" w:rsidRDefault="005C53AE">
            <w:pPr>
              <w:pStyle w:val="NormalWeb"/>
              <w:jc w:val="center"/>
            </w:pPr>
            <w:r>
              <w:t> Tabloid/4 band</w:t>
            </w:r>
          </w:p>
        </w:tc>
        <w:tc>
          <w:tcPr>
            <w:tcW w:w="0" w:type="auto"/>
            <w:noWrap/>
            <w:vAlign w:val="center"/>
            <w:hideMark/>
          </w:tcPr>
          <w:p w:rsidR="005C53AE" w:rsidRDefault="005C53AE">
            <w:pPr>
              <w:pStyle w:val="NormalWeb"/>
              <w:jc w:val="center"/>
            </w:pPr>
            <w:r>
              <w:t>4 buah/ (1/48)</w:t>
            </w:r>
          </w:p>
        </w:tc>
      </w:tr>
      <w:tr w:rsidR="005C53AE" w:rsidTr="005C53AE">
        <w:trPr>
          <w:tblCellSpacing w:w="15" w:type="dxa"/>
        </w:trPr>
        <w:tc>
          <w:tcPr>
            <w:tcW w:w="0" w:type="auto"/>
            <w:noWrap/>
            <w:vAlign w:val="center"/>
            <w:hideMark/>
          </w:tcPr>
          <w:p w:rsidR="005C53AE" w:rsidRDefault="005C53AE">
            <w:pPr>
              <w:pStyle w:val="NormalWeb"/>
              <w:jc w:val="right"/>
            </w:pPr>
            <w:r>
              <w:t>52</w:t>
            </w:r>
          </w:p>
        </w:tc>
        <w:tc>
          <w:tcPr>
            <w:tcW w:w="0" w:type="auto"/>
            <w:noWrap/>
            <w:vAlign w:val="center"/>
            <w:hideMark/>
          </w:tcPr>
          <w:p w:rsidR="005C53AE" w:rsidRDefault="005C53AE">
            <w:pPr>
              <w:pStyle w:val="NormalWeb"/>
            </w:pPr>
            <w:r>
              <w:t>Ballpoint/pensil</w:t>
            </w:r>
          </w:p>
        </w:tc>
        <w:tc>
          <w:tcPr>
            <w:tcW w:w="0" w:type="auto"/>
            <w:noWrap/>
            <w:vAlign w:val="center"/>
            <w:hideMark/>
          </w:tcPr>
          <w:p w:rsidR="005C53AE" w:rsidRDefault="005C53AE">
            <w:pPr>
              <w:pStyle w:val="NormalWeb"/>
              <w:jc w:val="center"/>
            </w:pPr>
            <w:r>
              <w:t>Sedang</w:t>
            </w:r>
          </w:p>
        </w:tc>
        <w:tc>
          <w:tcPr>
            <w:tcW w:w="0" w:type="auto"/>
            <w:noWrap/>
            <w:vAlign w:val="center"/>
            <w:hideMark/>
          </w:tcPr>
          <w:p w:rsidR="005C53AE" w:rsidRDefault="005C53AE">
            <w:pPr>
              <w:pStyle w:val="NormalWeb"/>
              <w:jc w:val="center"/>
            </w:pPr>
            <w:r>
              <w:t>6/12 buah</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JUMLAH</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pPr>
            <w:r>
              <w:rPr>
                <w:rStyle w:val="Strong"/>
              </w:rPr>
              <w:t>V</w:t>
            </w:r>
          </w:p>
        </w:tc>
        <w:tc>
          <w:tcPr>
            <w:tcW w:w="0" w:type="auto"/>
            <w:noWrap/>
            <w:vAlign w:val="center"/>
            <w:hideMark/>
          </w:tcPr>
          <w:p w:rsidR="005C53AE" w:rsidRDefault="005C53AE">
            <w:pPr>
              <w:pStyle w:val="NormalWeb"/>
            </w:pPr>
            <w:r>
              <w:rPr>
                <w:rStyle w:val="Strong"/>
              </w:rPr>
              <w:t>KESEHATAN</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jc w:val="right"/>
            </w:pPr>
            <w:r>
              <w:t>53</w:t>
            </w:r>
          </w:p>
        </w:tc>
        <w:tc>
          <w:tcPr>
            <w:tcW w:w="0" w:type="auto"/>
            <w:noWrap/>
            <w:vAlign w:val="center"/>
            <w:hideMark/>
          </w:tcPr>
          <w:p w:rsidR="005C53AE" w:rsidRDefault="005C53AE">
            <w:pPr>
              <w:pStyle w:val="NormalWeb"/>
            </w:pPr>
            <w:r>
              <w:t>Sarana Kesehatan</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a. Pasta gigi </w:t>
            </w:r>
          </w:p>
        </w:tc>
        <w:tc>
          <w:tcPr>
            <w:tcW w:w="0" w:type="auto"/>
            <w:noWrap/>
            <w:vAlign w:val="center"/>
            <w:hideMark/>
          </w:tcPr>
          <w:p w:rsidR="005C53AE" w:rsidRDefault="005C53AE">
            <w:pPr>
              <w:pStyle w:val="NormalWeb"/>
              <w:jc w:val="center"/>
            </w:pPr>
            <w:r>
              <w:t>80 gram </w:t>
            </w:r>
          </w:p>
        </w:tc>
        <w:tc>
          <w:tcPr>
            <w:tcW w:w="0" w:type="auto"/>
            <w:noWrap/>
            <w:vAlign w:val="center"/>
            <w:hideMark/>
          </w:tcPr>
          <w:p w:rsidR="005C53AE" w:rsidRDefault="005C53AE">
            <w:pPr>
              <w:pStyle w:val="NormalWeb"/>
              <w:jc w:val="center"/>
            </w:pPr>
            <w:r>
              <w:t>1 tube</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b. Sabun mandi </w:t>
            </w:r>
          </w:p>
        </w:tc>
        <w:tc>
          <w:tcPr>
            <w:tcW w:w="0" w:type="auto"/>
            <w:noWrap/>
            <w:vAlign w:val="center"/>
            <w:hideMark/>
          </w:tcPr>
          <w:p w:rsidR="005C53AE" w:rsidRDefault="005C53AE">
            <w:pPr>
              <w:pStyle w:val="NormalWeb"/>
              <w:jc w:val="center"/>
            </w:pPr>
            <w:r>
              <w:t>80 gram</w:t>
            </w:r>
          </w:p>
        </w:tc>
        <w:tc>
          <w:tcPr>
            <w:tcW w:w="0" w:type="auto"/>
            <w:noWrap/>
            <w:vAlign w:val="center"/>
            <w:hideMark/>
          </w:tcPr>
          <w:p w:rsidR="005C53AE" w:rsidRDefault="005C53AE">
            <w:pPr>
              <w:pStyle w:val="NormalWeb"/>
              <w:jc w:val="center"/>
            </w:pPr>
            <w:r>
              <w:t>2 buah</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c. Sikat gigi </w:t>
            </w:r>
          </w:p>
        </w:tc>
        <w:tc>
          <w:tcPr>
            <w:tcW w:w="0" w:type="auto"/>
            <w:noWrap/>
            <w:vAlign w:val="center"/>
            <w:hideMark/>
          </w:tcPr>
          <w:p w:rsidR="005C53AE" w:rsidRDefault="005C53AE">
            <w:pPr>
              <w:pStyle w:val="NormalWeb"/>
              <w:jc w:val="center"/>
            </w:pPr>
            <w:r>
              <w:t>Produk lokal</w:t>
            </w:r>
          </w:p>
        </w:tc>
        <w:tc>
          <w:tcPr>
            <w:tcW w:w="0" w:type="auto"/>
            <w:noWrap/>
            <w:vAlign w:val="center"/>
            <w:hideMark/>
          </w:tcPr>
          <w:p w:rsidR="005C53AE" w:rsidRDefault="005C53AE">
            <w:pPr>
              <w:pStyle w:val="NormalWeb"/>
              <w:jc w:val="center"/>
            </w:pPr>
            <w:r>
              <w:t>3/12 buah</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d. Shampo </w:t>
            </w:r>
          </w:p>
        </w:tc>
        <w:tc>
          <w:tcPr>
            <w:tcW w:w="0" w:type="auto"/>
            <w:noWrap/>
            <w:vAlign w:val="center"/>
            <w:hideMark/>
          </w:tcPr>
          <w:p w:rsidR="005C53AE" w:rsidRDefault="005C53AE">
            <w:pPr>
              <w:pStyle w:val="NormalWeb"/>
              <w:jc w:val="center"/>
            </w:pPr>
            <w:r>
              <w:t>Produk lokal</w:t>
            </w:r>
          </w:p>
        </w:tc>
        <w:tc>
          <w:tcPr>
            <w:tcW w:w="0" w:type="auto"/>
            <w:noWrap/>
            <w:vAlign w:val="center"/>
            <w:hideMark/>
          </w:tcPr>
          <w:p w:rsidR="005C53AE" w:rsidRDefault="005C53AE">
            <w:pPr>
              <w:pStyle w:val="NormalWeb"/>
              <w:jc w:val="center"/>
            </w:pPr>
            <w:r>
              <w:t>1 botol 100 ml</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e. Pembalut atau alat cukur</w:t>
            </w:r>
          </w:p>
        </w:tc>
        <w:tc>
          <w:tcPr>
            <w:tcW w:w="0" w:type="auto"/>
            <w:noWrap/>
            <w:vAlign w:val="center"/>
            <w:hideMark/>
          </w:tcPr>
          <w:p w:rsidR="005C53AE" w:rsidRDefault="005C53AE">
            <w:pPr>
              <w:pStyle w:val="NormalWeb"/>
              <w:jc w:val="center"/>
            </w:pPr>
            <w:r>
              <w:t>Isi 10</w:t>
            </w:r>
          </w:p>
        </w:tc>
        <w:tc>
          <w:tcPr>
            <w:tcW w:w="0" w:type="auto"/>
            <w:noWrap/>
            <w:vAlign w:val="center"/>
            <w:hideMark/>
          </w:tcPr>
          <w:p w:rsidR="005C53AE" w:rsidRDefault="005C53AE">
            <w:pPr>
              <w:pStyle w:val="NormalWeb"/>
              <w:jc w:val="center"/>
            </w:pPr>
            <w:r>
              <w:t>1 dus/set</w:t>
            </w:r>
          </w:p>
        </w:tc>
      </w:tr>
      <w:tr w:rsidR="005C53AE" w:rsidTr="005C53AE">
        <w:trPr>
          <w:tblCellSpacing w:w="15" w:type="dxa"/>
        </w:trPr>
        <w:tc>
          <w:tcPr>
            <w:tcW w:w="0" w:type="auto"/>
            <w:noWrap/>
            <w:vAlign w:val="center"/>
            <w:hideMark/>
          </w:tcPr>
          <w:p w:rsidR="005C53AE" w:rsidRDefault="005C53AE">
            <w:pPr>
              <w:pStyle w:val="NormalWeb"/>
              <w:jc w:val="right"/>
            </w:pPr>
            <w:r>
              <w:t>54</w:t>
            </w:r>
          </w:p>
        </w:tc>
        <w:tc>
          <w:tcPr>
            <w:tcW w:w="0" w:type="auto"/>
            <w:noWrap/>
            <w:vAlign w:val="center"/>
            <w:hideMark/>
          </w:tcPr>
          <w:p w:rsidR="005C53AE" w:rsidRDefault="005C53AE">
            <w:pPr>
              <w:pStyle w:val="NormalWeb"/>
            </w:pPr>
            <w:r>
              <w:t>Deodorant</w:t>
            </w:r>
          </w:p>
        </w:tc>
        <w:tc>
          <w:tcPr>
            <w:tcW w:w="0" w:type="auto"/>
            <w:noWrap/>
            <w:vAlign w:val="center"/>
            <w:hideMark/>
          </w:tcPr>
          <w:p w:rsidR="005C53AE" w:rsidRDefault="005C53AE">
            <w:pPr>
              <w:pStyle w:val="NormalWeb"/>
              <w:jc w:val="center"/>
            </w:pPr>
            <w:r>
              <w:t>100ml/g</w:t>
            </w:r>
          </w:p>
        </w:tc>
        <w:tc>
          <w:tcPr>
            <w:tcW w:w="0" w:type="auto"/>
            <w:noWrap/>
            <w:vAlign w:val="center"/>
            <w:hideMark/>
          </w:tcPr>
          <w:p w:rsidR="005C53AE" w:rsidRDefault="005C53AE">
            <w:pPr>
              <w:pStyle w:val="NormalWeb"/>
              <w:jc w:val="center"/>
            </w:pPr>
            <w:r>
              <w:t>6/12 botol</w:t>
            </w:r>
          </w:p>
        </w:tc>
      </w:tr>
      <w:tr w:rsidR="005C53AE" w:rsidTr="005C53AE">
        <w:trPr>
          <w:tblCellSpacing w:w="15" w:type="dxa"/>
        </w:trPr>
        <w:tc>
          <w:tcPr>
            <w:tcW w:w="0" w:type="auto"/>
            <w:noWrap/>
            <w:vAlign w:val="center"/>
            <w:hideMark/>
          </w:tcPr>
          <w:p w:rsidR="005C53AE" w:rsidRDefault="005C53AE">
            <w:pPr>
              <w:pStyle w:val="NormalWeb"/>
              <w:jc w:val="right"/>
            </w:pPr>
            <w:r>
              <w:t>55</w:t>
            </w:r>
          </w:p>
        </w:tc>
        <w:tc>
          <w:tcPr>
            <w:tcW w:w="0" w:type="auto"/>
            <w:noWrap/>
            <w:vAlign w:val="center"/>
            <w:hideMark/>
          </w:tcPr>
          <w:p w:rsidR="005C53AE" w:rsidRDefault="005C53AE">
            <w:pPr>
              <w:pStyle w:val="NormalWeb"/>
            </w:pPr>
            <w:r>
              <w:t>Obat anti nyamuk</w:t>
            </w:r>
          </w:p>
        </w:tc>
        <w:tc>
          <w:tcPr>
            <w:tcW w:w="0" w:type="auto"/>
            <w:noWrap/>
            <w:vAlign w:val="center"/>
            <w:hideMark/>
          </w:tcPr>
          <w:p w:rsidR="005C53AE" w:rsidRDefault="005C53AE">
            <w:pPr>
              <w:pStyle w:val="NormalWeb"/>
              <w:jc w:val="center"/>
            </w:pPr>
            <w:r>
              <w:t>Bakar</w:t>
            </w:r>
          </w:p>
        </w:tc>
        <w:tc>
          <w:tcPr>
            <w:tcW w:w="0" w:type="auto"/>
            <w:noWrap/>
            <w:vAlign w:val="center"/>
            <w:hideMark/>
          </w:tcPr>
          <w:p w:rsidR="005C53AE" w:rsidRDefault="005C53AE">
            <w:pPr>
              <w:pStyle w:val="NormalWeb"/>
              <w:jc w:val="center"/>
            </w:pPr>
            <w:r>
              <w:t>3 dus</w:t>
            </w:r>
          </w:p>
        </w:tc>
      </w:tr>
      <w:tr w:rsidR="005C53AE" w:rsidTr="005C53AE">
        <w:trPr>
          <w:tblCellSpacing w:w="15" w:type="dxa"/>
        </w:trPr>
        <w:tc>
          <w:tcPr>
            <w:tcW w:w="0" w:type="auto"/>
            <w:noWrap/>
            <w:vAlign w:val="center"/>
            <w:hideMark/>
          </w:tcPr>
          <w:p w:rsidR="005C53AE" w:rsidRDefault="005C53AE">
            <w:pPr>
              <w:pStyle w:val="NormalWeb"/>
              <w:jc w:val="right"/>
            </w:pPr>
            <w:r>
              <w:t>56</w:t>
            </w:r>
          </w:p>
        </w:tc>
        <w:tc>
          <w:tcPr>
            <w:tcW w:w="0" w:type="auto"/>
            <w:noWrap/>
            <w:vAlign w:val="center"/>
            <w:hideMark/>
          </w:tcPr>
          <w:p w:rsidR="005C53AE" w:rsidRDefault="005C53AE">
            <w:pPr>
              <w:pStyle w:val="NormalWeb"/>
            </w:pPr>
            <w:r>
              <w:t>Potong rambut</w:t>
            </w:r>
          </w:p>
        </w:tc>
        <w:tc>
          <w:tcPr>
            <w:tcW w:w="0" w:type="auto"/>
            <w:noWrap/>
            <w:vAlign w:val="center"/>
            <w:hideMark/>
          </w:tcPr>
          <w:p w:rsidR="005C53AE" w:rsidRDefault="005C53AE">
            <w:pPr>
              <w:pStyle w:val="NormalWeb"/>
              <w:jc w:val="center"/>
            </w:pPr>
            <w:r>
              <w:t>Di tukang cukur/salon</w:t>
            </w:r>
          </w:p>
        </w:tc>
        <w:tc>
          <w:tcPr>
            <w:tcW w:w="0" w:type="auto"/>
            <w:noWrap/>
            <w:vAlign w:val="center"/>
            <w:hideMark/>
          </w:tcPr>
          <w:p w:rsidR="005C53AE" w:rsidRDefault="005C53AE">
            <w:pPr>
              <w:pStyle w:val="NormalWeb"/>
              <w:jc w:val="center"/>
            </w:pPr>
            <w:r>
              <w:t>6/12 kali</w:t>
            </w:r>
          </w:p>
        </w:tc>
      </w:tr>
      <w:tr w:rsidR="005C53AE" w:rsidTr="005C53AE">
        <w:trPr>
          <w:tblCellSpacing w:w="15" w:type="dxa"/>
        </w:trPr>
        <w:tc>
          <w:tcPr>
            <w:tcW w:w="0" w:type="auto"/>
            <w:noWrap/>
            <w:vAlign w:val="center"/>
            <w:hideMark/>
          </w:tcPr>
          <w:p w:rsidR="005C53AE" w:rsidRDefault="005C53AE">
            <w:pPr>
              <w:pStyle w:val="NormalWeb"/>
              <w:jc w:val="right"/>
            </w:pPr>
            <w:r>
              <w:t>57</w:t>
            </w:r>
          </w:p>
        </w:tc>
        <w:tc>
          <w:tcPr>
            <w:tcW w:w="0" w:type="auto"/>
            <w:noWrap/>
            <w:vAlign w:val="center"/>
            <w:hideMark/>
          </w:tcPr>
          <w:p w:rsidR="005C53AE" w:rsidRDefault="005C53AE">
            <w:pPr>
              <w:pStyle w:val="NormalWeb"/>
            </w:pPr>
            <w:r>
              <w:t>Sisir</w:t>
            </w:r>
          </w:p>
        </w:tc>
        <w:tc>
          <w:tcPr>
            <w:tcW w:w="0" w:type="auto"/>
            <w:noWrap/>
            <w:vAlign w:val="center"/>
            <w:hideMark/>
          </w:tcPr>
          <w:p w:rsidR="005C53AE" w:rsidRDefault="005C53AE">
            <w:pPr>
              <w:pStyle w:val="NormalWeb"/>
              <w:jc w:val="center"/>
            </w:pPr>
            <w:r>
              <w:t>Biasa</w:t>
            </w:r>
          </w:p>
        </w:tc>
        <w:tc>
          <w:tcPr>
            <w:tcW w:w="0" w:type="auto"/>
            <w:noWrap/>
            <w:vAlign w:val="center"/>
            <w:hideMark/>
          </w:tcPr>
          <w:p w:rsidR="005C53AE" w:rsidRDefault="005C53AE">
            <w:pPr>
              <w:pStyle w:val="NormalWeb"/>
              <w:jc w:val="center"/>
            </w:pPr>
            <w:r>
              <w:t>2/12 buah</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JUMLAH</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pPr>
            <w:r>
              <w:rPr>
                <w:rStyle w:val="Strong"/>
              </w:rPr>
              <w:t>VI</w:t>
            </w:r>
          </w:p>
        </w:tc>
        <w:tc>
          <w:tcPr>
            <w:tcW w:w="0" w:type="auto"/>
            <w:noWrap/>
            <w:vAlign w:val="center"/>
            <w:hideMark/>
          </w:tcPr>
          <w:p w:rsidR="005C53AE" w:rsidRDefault="005C53AE">
            <w:pPr>
              <w:pStyle w:val="NormalWeb"/>
            </w:pPr>
            <w:r>
              <w:rPr>
                <w:rStyle w:val="Strong"/>
              </w:rPr>
              <w:t>TRANSPORTASI</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jc w:val="right"/>
            </w:pPr>
            <w:r>
              <w:t>58</w:t>
            </w:r>
          </w:p>
        </w:tc>
        <w:tc>
          <w:tcPr>
            <w:tcW w:w="0" w:type="auto"/>
            <w:noWrap/>
            <w:vAlign w:val="center"/>
            <w:hideMark/>
          </w:tcPr>
          <w:p w:rsidR="005C53AE" w:rsidRDefault="005C53AE">
            <w:pPr>
              <w:pStyle w:val="NormalWeb"/>
            </w:pPr>
            <w:r>
              <w:t>Transportasi kerja dan lainnya</w:t>
            </w:r>
          </w:p>
        </w:tc>
        <w:tc>
          <w:tcPr>
            <w:tcW w:w="0" w:type="auto"/>
            <w:noWrap/>
            <w:vAlign w:val="center"/>
            <w:hideMark/>
          </w:tcPr>
          <w:p w:rsidR="005C53AE" w:rsidRDefault="005C53AE">
            <w:pPr>
              <w:pStyle w:val="NormalWeb"/>
              <w:jc w:val="center"/>
            </w:pPr>
            <w:r>
              <w:t>Angkutan umum</w:t>
            </w:r>
          </w:p>
        </w:tc>
        <w:tc>
          <w:tcPr>
            <w:tcW w:w="0" w:type="auto"/>
            <w:noWrap/>
            <w:vAlign w:val="center"/>
            <w:hideMark/>
          </w:tcPr>
          <w:p w:rsidR="005C53AE" w:rsidRDefault="005C53AE">
            <w:pPr>
              <w:pStyle w:val="NormalWeb"/>
              <w:jc w:val="center"/>
            </w:pPr>
            <w:r>
              <w:t>30 hari (PP)</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JUMLAH</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pPr>
            <w:r>
              <w:rPr>
                <w:rStyle w:val="Strong"/>
              </w:rPr>
              <w:t>VII</w:t>
            </w:r>
          </w:p>
        </w:tc>
        <w:tc>
          <w:tcPr>
            <w:tcW w:w="0" w:type="auto"/>
            <w:noWrap/>
            <w:vAlign w:val="center"/>
            <w:hideMark/>
          </w:tcPr>
          <w:p w:rsidR="005C53AE" w:rsidRDefault="005C53AE">
            <w:pPr>
              <w:pStyle w:val="NormalWeb"/>
            </w:pPr>
            <w:r>
              <w:rPr>
                <w:rStyle w:val="Strong"/>
              </w:rPr>
              <w:t>REKREASI DAN TABUNGAN</w:t>
            </w:r>
          </w:p>
        </w:tc>
        <w:tc>
          <w:tcPr>
            <w:tcW w:w="0" w:type="auto"/>
            <w:noWrap/>
            <w:vAlign w:val="center"/>
            <w:hideMark/>
          </w:tcPr>
          <w:p w:rsidR="005C53AE" w:rsidRDefault="005C53AE">
            <w:pPr>
              <w:pStyle w:val="NormalWeb"/>
              <w:jc w:val="center"/>
            </w:pPr>
            <w:r>
              <w:t> </w:t>
            </w:r>
          </w:p>
        </w:tc>
        <w:tc>
          <w:tcPr>
            <w:tcW w:w="0" w:type="auto"/>
            <w:noWrap/>
            <w:vAlign w:val="center"/>
            <w:hideMark/>
          </w:tcPr>
          <w:p w:rsidR="005C53AE" w:rsidRDefault="005C53AE">
            <w:pPr>
              <w:pStyle w:val="NormalWeb"/>
              <w:jc w:val="center"/>
            </w:pPr>
            <w:r>
              <w:t> </w:t>
            </w:r>
          </w:p>
        </w:tc>
      </w:tr>
      <w:tr w:rsidR="005C53AE" w:rsidTr="005C53AE">
        <w:trPr>
          <w:tblCellSpacing w:w="15" w:type="dxa"/>
        </w:trPr>
        <w:tc>
          <w:tcPr>
            <w:tcW w:w="0" w:type="auto"/>
            <w:noWrap/>
            <w:vAlign w:val="center"/>
            <w:hideMark/>
          </w:tcPr>
          <w:p w:rsidR="005C53AE" w:rsidRDefault="005C53AE">
            <w:pPr>
              <w:pStyle w:val="NormalWeb"/>
              <w:jc w:val="right"/>
            </w:pPr>
            <w:r>
              <w:t>59</w:t>
            </w:r>
          </w:p>
        </w:tc>
        <w:tc>
          <w:tcPr>
            <w:tcW w:w="0" w:type="auto"/>
            <w:noWrap/>
            <w:vAlign w:val="center"/>
            <w:hideMark/>
          </w:tcPr>
          <w:p w:rsidR="005C53AE" w:rsidRDefault="005C53AE">
            <w:pPr>
              <w:pStyle w:val="NormalWeb"/>
            </w:pPr>
            <w:r>
              <w:t>Rekreasi</w:t>
            </w:r>
          </w:p>
        </w:tc>
        <w:tc>
          <w:tcPr>
            <w:tcW w:w="0" w:type="auto"/>
            <w:noWrap/>
            <w:vAlign w:val="center"/>
            <w:hideMark/>
          </w:tcPr>
          <w:p w:rsidR="005C53AE" w:rsidRDefault="005C53AE">
            <w:pPr>
              <w:pStyle w:val="NormalWeb"/>
              <w:jc w:val="center"/>
            </w:pPr>
            <w:r>
              <w:t>Daerah sekitar</w:t>
            </w:r>
          </w:p>
        </w:tc>
        <w:tc>
          <w:tcPr>
            <w:tcW w:w="0" w:type="auto"/>
            <w:noWrap/>
            <w:vAlign w:val="center"/>
            <w:hideMark/>
          </w:tcPr>
          <w:p w:rsidR="005C53AE" w:rsidRDefault="005C53AE">
            <w:pPr>
              <w:pStyle w:val="NormalWeb"/>
              <w:jc w:val="center"/>
            </w:pPr>
            <w:r>
              <w:t>2/12 kali</w:t>
            </w:r>
          </w:p>
        </w:tc>
      </w:tr>
      <w:tr w:rsidR="005C53AE" w:rsidTr="005C53AE">
        <w:trPr>
          <w:tblCellSpacing w:w="15" w:type="dxa"/>
        </w:trPr>
        <w:tc>
          <w:tcPr>
            <w:tcW w:w="0" w:type="auto"/>
            <w:noWrap/>
            <w:vAlign w:val="center"/>
            <w:hideMark/>
          </w:tcPr>
          <w:p w:rsidR="005C53AE" w:rsidRDefault="005C53AE">
            <w:pPr>
              <w:pStyle w:val="NormalWeb"/>
              <w:jc w:val="right"/>
            </w:pPr>
            <w:r>
              <w:t>60</w:t>
            </w:r>
          </w:p>
        </w:tc>
        <w:tc>
          <w:tcPr>
            <w:tcW w:w="0" w:type="auto"/>
            <w:noWrap/>
            <w:vAlign w:val="center"/>
            <w:hideMark/>
          </w:tcPr>
          <w:p w:rsidR="005C53AE" w:rsidRDefault="005C53AE">
            <w:pPr>
              <w:pStyle w:val="NormalWeb"/>
            </w:pPr>
            <w:r>
              <w:t>Tabungan</w:t>
            </w:r>
          </w:p>
        </w:tc>
        <w:tc>
          <w:tcPr>
            <w:tcW w:w="0" w:type="auto"/>
            <w:noWrap/>
            <w:vAlign w:val="center"/>
            <w:hideMark/>
          </w:tcPr>
          <w:p w:rsidR="005C53AE" w:rsidRDefault="005C53AE">
            <w:pPr>
              <w:pStyle w:val="NormalWeb"/>
              <w:jc w:val="center"/>
            </w:pPr>
            <w:r>
              <w:t>(2% dari nilai 1 s/d 59)</w:t>
            </w:r>
          </w:p>
        </w:tc>
        <w:tc>
          <w:tcPr>
            <w:tcW w:w="0" w:type="auto"/>
            <w:noWrap/>
            <w:vAlign w:val="center"/>
            <w:hideMark/>
          </w:tcPr>
          <w:p w:rsidR="005C53AE" w:rsidRDefault="005C53AE">
            <w:pPr>
              <w:pStyle w:val="NormalWeb"/>
              <w:jc w:val="center"/>
            </w:pPr>
            <w:r>
              <w:t>2%</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JUMLAH</w:t>
            </w:r>
          </w:p>
        </w:tc>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w:t>
            </w:r>
          </w:p>
        </w:tc>
      </w:tr>
      <w:tr w:rsidR="005C53AE" w:rsidTr="005C53AE">
        <w:trPr>
          <w:tblCellSpacing w:w="15" w:type="dxa"/>
        </w:trPr>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JUMLAH (I + II + III + IV + V + VI + VII)</w:t>
            </w:r>
          </w:p>
        </w:tc>
        <w:tc>
          <w:tcPr>
            <w:tcW w:w="0" w:type="auto"/>
            <w:noWrap/>
            <w:vAlign w:val="center"/>
            <w:hideMark/>
          </w:tcPr>
          <w:p w:rsidR="005C53AE" w:rsidRDefault="005C53AE">
            <w:pPr>
              <w:pStyle w:val="NormalWeb"/>
            </w:pPr>
            <w:r>
              <w:t> </w:t>
            </w:r>
          </w:p>
        </w:tc>
        <w:tc>
          <w:tcPr>
            <w:tcW w:w="0" w:type="auto"/>
            <w:noWrap/>
            <w:vAlign w:val="center"/>
            <w:hideMark/>
          </w:tcPr>
          <w:p w:rsidR="005C53AE" w:rsidRDefault="005C53AE">
            <w:pPr>
              <w:pStyle w:val="NormalWeb"/>
            </w:pPr>
            <w:r>
              <w:t> </w:t>
            </w:r>
          </w:p>
        </w:tc>
      </w:tr>
    </w:tbl>
    <w:p w:rsidR="005C53AE" w:rsidRDefault="005C53AE" w:rsidP="0084028C">
      <w:pPr>
        <w:pStyle w:val="NormalWeb"/>
      </w:pPr>
    </w:p>
    <w:p w:rsidR="0084028C" w:rsidRDefault="0084028C" w:rsidP="0084028C">
      <w:pPr>
        <w:pStyle w:val="NormalWeb"/>
      </w:pPr>
      <w:r>
        <w:t xml:space="preserve">Saat ini UMR juga dienal dengan istilah Upah Minimum Provinsi (UMP) karena ruang cakupnya biasanya hanya meliputi suatu provinsi.Selain itu setelah </w:t>
      </w:r>
      <w:r w:rsidRPr="005C53AE">
        <w:rPr>
          <w:rFonts w:eastAsia="MS Mincho"/>
        </w:rPr>
        <w:t>otonomi daerah</w:t>
      </w:r>
      <w:r>
        <w:t xml:space="preserve">berlaku penuh, dikenal juga istilah </w:t>
      </w:r>
      <w:r w:rsidRPr="005C53AE">
        <w:rPr>
          <w:rFonts w:eastAsia="MS Mincho"/>
        </w:rPr>
        <w:t>Upah Minimum Kabupaten/</w:t>
      </w:r>
      <w:proofErr w:type="gramStart"/>
      <w:r w:rsidRPr="005C53AE">
        <w:rPr>
          <w:rFonts w:eastAsia="MS Mincho"/>
        </w:rPr>
        <w:t>Kota</w:t>
      </w:r>
      <w:r>
        <w:t>(</w:t>
      </w:r>
      <w:proofErr w:type="gramEnd"/>
      <w:r>
        <w:t>UMK).</w:t>
      </w:r>
    </w:p>
    <w:p w:rsidR="0084028C" w:rsidRPr="0084028C" w:rsidRDefault="0084028C" w:rsidP="0084028C">
      <w:pPr>
        <w:pStyle w:val="Heading2"/>
        <w:rPr>
          <w:sz w:val="24"/>
          <w:szCs w:val="24"/>
        </w:rPr>
      </w:pPr>
      <w:r w:rsidRPr="0084028C">
        <w:rPr>
          <w:rStyle w:val="mw-headline"/>
          <w:rFonts w:eastAsia="MS Mincho"/>
          <w:sz w:val="24"/>
          <w:szCs w:val="24"/>
        </w:rPr>
        <w:t>Penetapan Upah Minimum Provinsi Tahun 2014 (Dalam Rupiah)</w:t>
      </w:r>
    </w:p>
    <w:p w:rsidR="0084028C" w:rsidRDefault="0084028C" w:rsidP="0084028C">
      <w:pPr>
        <w:pStyle w:val="NormalWeb"/>
      </w:pPr>
      <w:r>
        <w:t xml:space="preserve"> Upah Minimum Regional/Provinsi untuk tahun 2014 adalah sebagai berikut:</w:t>
      </w:r>
    </w:p>
    <w:p w:rsidR="0084028C" w:rsidRDefault="0084028C" w:rsidP="0084028C">
      <w:pPr>
        <w:numPr>
          <w:ilvl w:val="0"/>
          <w:numId w:val="2"/>
        </w:numPr>
        <w:spacing w:before="100" w:beforeAutospacing="1" w:after="100" w:afterAutospacing="1" w:line="240" w:lineRule="auto"/>
      </w:pPr>
      <w:r>
        <w:t>Aceh     Rp 1,750,000</w:t>
      </w:r>
    </w:p>
    <w:p w:rsidR="0084028C" w:rsidRDefault="0084028C" w:rsidP="0084028C">
      <w:pPr>
        <w:numPr>
          <w:ilvl w:val="0"/>
          <w:numId w:val="2"/>
        </w:numPr>
        <w:spacing w:before="100" w:beforeAutospacing="1" w:after="100" w:afterAutospacing="1" w:line="240" w:lineRule="auto"/>
      </w:pPr>
      <w:r>
        <w:lastRenderedPageBreak/>
        <w:t>Sumatera Utara     Rp 1,505,850</w:t>
      </w:r>
    </w:p>
    <w:p w:rsidR="0084028C" w:rsidRDefault="0084028C" w:rsidP="0084028C">
      <w:pPr>
        <w:numPr>
          <w:ilvl w:val="0"/>
          <w:numId w:val="2"/>
        </w:numPr>
        <w:spacing w:before="100" w:beforeAutospacing="1" w:after="100" w:afterAutospacing="1" w:line="240" w:lineRule="auto"/>
      </w:pPr>
      <w:r>
        <w:t>Sumatera Barat     Rp 1,490,000</w:t>
      </w:r>
    </w:p>
    <w:p w:rsidR="0084028C" w:rsidRDefault="0084028C" w:rsidP="0084028C">
      <w:pPr>
        <w:numPr>
          <w:ilvl w:val="0"/>
          <w:numId w:val="2"/>
        </w:numPr>
        <w:spacing w:before="100" w:beforeAutospacing="1" w:after="100" w:afterAutospacing="1" w:line="240" w:lineRule="auto"/>
      </w:pPr>
      <w:r>
        <w:t>Riau     Rp 1,700,000</w:t>
      </w:r>
    </w:p>
    <w:p w:rsidR="0084028C" w:rsidRDefault="0084028C" w:rsidP="0084028C">
      <w:pPr>
        <w:numPr>
          <w:ilvl w:val="0"/>
          <w:numId w:val="2"/>
        </w:numPr>
        <w:spacing w:before="100" w:beforeAutospacing="1" w:after="100" w:afterAutospacing="1" w:line="240" w:lineRule="auto"/>
      </w:pPr>
      <w:r>
        <w:t>Kepri     Rp 1,665,000</w:t>
      </w:r>
    </w:p>
    <w:p w:rsidR="0084028C" w:rsidRDefault="0084028C" w:rsidP="0084028C">
      <w:pPr>
        <w:numPr>
          <w:ilvl w:val="0"/>
          <w:numId w:val="2"/>
        </w:numPr>
        <w:spacing w:before="100" w:beforeAutospacing="1" w:after="100" w:afterAutospacing="1" w:line="240" w:lineRule="auto"/>
      </w:pPr>
      <w:r>
        <w:t>Jambi     Rp 1,502,230</w:t>
      </w:r>
    </w:p>
    <w:p w:rsidR="0084028C" w:rsidRDefault="0084028C" w:rsidP="0084028C">
      <w:pPr>
        <w:numPr>
          <w:ilvl w:val="0"/>
          <w:numId w:val="2"/>
        </w:numPr>
        <w:spacing w:before="100" w:beforeAutospacing="1" w:after="100" w:afterAutospacing="1" w:line="240" w:lineRule="auto"/>
      </w:pPr>
      <w:r>
        <w:t>Sumatera Selatan     Rp 1,825,600</w:t>
      </w:r>
    </w:p>
    <w:p w:rsidR="0084028C" w:rsidRDefault="0084028C" w:rsidP="0084028C">
      <w:pPr>
        <w:numPr>
          <w:ilvl w:val="0"/>
          <w:numId w:val="2"/>
        </w:numPr>
        <w:spacing w:before="100" w:beforeAutospacing="1" w:after="100" w:afterAutospacing="1" w:line="240" w:lineRule="auto"/>
      </w:pPr>
      <w:r>
        <w:t>Bangka Belitung     Rp 1,640,000</w:t>
      </w:r>
    </w:p>
    <w:p w:rsidR="0084028C" w:rsidRDefault="0084028C" w:rsidP="0084028C">
      <w:pPr>
        <w:numPr>
          <w:ilvl w:val="0"/>
          <w:numId w:val="2"/>
        </w:numPr>
        <w:spacing w:before="100" w:beforeAutospacing="1" w:after="100" w:afterAutospacing="1" w:line="240" w:lineRule="auto"/>
      </w:pPr>
      <w:r>
        <w:t>Bengkulu     Rp 1,350,000</w:t>
      </w:r>
    </w:p>
    <w:p w:rsidR="0084028C" w:rsidRDefault="0084028C" w:rsidP="0084028C">
      <w:pPr>
        <w:numPr>
          <w:ilvl w:val="0"/>
          <w:numId w:val="3"/>
        </w:numPr>
        <w:spacing w:before="100" w:beforeAutospacing="1" w:after="100" w:afterAutospacing="1" w:line="240" w:lineRule="auto"/>
      </w:pPr>
      <w:r>
        <w:t>Banten     Rp 1,325,000</w:t>
      </w:r>
    </w:p>
    <w:p w:rsidR="0084028C" w:rsidRDefault="0084028C" w:rsidP="0084028C">
      <w:pPr>
        <w:numPr>
          <w:ilvl w:val="0"/>
          <w:numId w:val="3"/>
        </w:numPr>
        <w:spacing w:before="100" w:beforeAutospacing="1" w:after="100" w:afterAutospacing="1" w:line="240" w:lineRule="auto"/>
      </w:pPr>
      <w:r>
        <w:t>DKI Jakarta     Rp 2,441,000</w:t>
      </w:r>
    </w:p>
    <w:p w:rsidR="0084028C" w:rsidRDefault="0084028C" w:rsidP="0084028C">
      <w:pPr>
        <w:numPr>
          <w:ilvl w:val="0"/>
          <w:numId w:val="3"/>
        </w:numPr>
        <w:spacing w:before="100" w:beforeAutospacing="1" w:after="100" w:afterAutospacing="1" w:line="240" w:lineRule="auto"/>
      </w:pPr>
      <w:r>
        <w:t>Bali     Rp 1,542,600</w:t>
      </w:r>
    </w:p>
    <w:p w:rsidR="0084028C" w:rsidRDefault="0084028C" w:rsidP="0084028C">
      <w:pPr>
        <w:numPr>
          <w:ilvl w:val="0"/>
          <w:numId w:val="3"/>
        </w:numPr>
        <w:spacing w:before="100" w:beforeAutospacing="1" w:after="100" w:afterAutospacing="1" w:line="240" w:lineRule="auto"/>
      </w:pPr>
      <w:r>
        <w:t>NTB     Rp 1,210,000</w:t>
      </w:r>
    </w:p>
    <w:p w:rsidR="0084028C" w:rsidRDefault="0084028C" w:rsidP="0084028C">
      <w:pPr>
        <w:numPr>
          <w:ilvl w:val="0"/>
          <w:numId w:val="3"/>
        </w:numPr>
        <w:spacing w:before="100" w:beforeAutospacing="1" w:after="100" w:afterAutospacing="1" w:line="240" w:lineRule="auto"/>
      </w:pPr>
      <w:r>
        <w:t>NTT     Rp 1,150,000</w:t>
      </w:r>
    </w:p>
    <w:p w:rsidR="0084028C" w:rsidRDefault="0084028C" w:rsidP="0084028C">
      <w:pPr>
        <w:numPr>
          <w:ilvl w:val="0"/>
          <w:numId w:val="4"/>
        </w:numPr>
        <w:spacing w:before="100" w:beforeAutospacing="1" w:after="100" w:afterAutospacing="1" w:line="240" w:lineRule="auto"/>
      </w:pPr>
      <w:r>
        <w:t>Kalimantan Barat     Rp 1,380,000</w:t>
      </w:r>
    </w:p>
    <w:p w:rsidR="0084028C" w:rsidRDefault="0084028C" w:rsidP="0084028C">
      <w:pPr>
        <w:numPr>
          <w:ilvl w:val="0"/>
          <w:numId w:val="4"/>
        </w:numPr>
        <w:spacing w:before="100" w:beforeAutospacing="1" w:after="100" w:afterAutospacing="1" w:line="240" w:lineRule="auto"/>
      </w:pPr>
      <w:r>
        <w:t>Kalimantan Selatan     Rp 1,620,000</w:t>
      </w:r>
    </w:p>
    <w:p w:rsidR="0084028C" w:rsidRDefault="0084028C" w:rsidP="0084028C">
      <w:pPr>
        <w:numPr>
          <w:ilvl w:val="0"/>
          <w:numId w:val="4"/>
        </w:numPr>
        <w:spacing w:before="100" w:beforeAutospacing="1" w:after="100" w:afterAutospacing="1" w:line="240" w:lineRule="auto"/>
      </w:pPr>
      <w:r>
        <w:t>Kalimantan Tengah     Rp 1,723,970</w:t>
      </w:r>
    </w:p>
    <w:p w:rsidR="0084028C" w:rsidRDefault="0084028C" w:rsidP="0084028C">
      <w:pPr>
        <w:numPr>
          <w:ilvl w:val="0"/>
          <w:numId w:val="4"/>
        </w:numPr>
        <w:spacing w:before="100" w:beforeAutospacing="1" w:after="100" w:afterAutospacing="1" w:line="240" w:lineRule="auto"/>
      </w:pPr>
      <w:r>
        <w:t>Kalimantan Timur     Rp 1,886,315</w:t>
      </w:r>
    </w:p>
    <w:p w:rsidR="0084028C" w:rsidRDefault="0084028C" w:rsidP="0084028C">
      <w:pPr>
        <w:numPr>
          <w:ilvl w:val="0"/>
          <w:numId w:val="5"/>
        </w:numPr>
        <w:spacing w:before="100" w:beforeAutospacing="1" w:after="100" w:afterAutospacing="1" w:line="240" w:lineRule="auto"/>
      </w:pPr>
      <w:r>
        <w:t>Gorontalo     Rp 1,325,000</w:t>
      </w:r>
    </w:p>
    <w:p w:rsidR="0084028C" w:rsidRDefault="0084028C" w:rsidP="0084028C">
      <w:pPr>
        <w:numPr>
          <w:ilvl w:val="0"/>
          <w:numId w:val="5"/>
        </w:numPr>
        <w:spacing w:before="100" w:beforeAutospacing="1" w:after="100" w:afterAutospacing="1" w:line="240" w:lineRule="auto"/>
      </w:pPr>
      <w:r>
        <w:t>Sulawesi Utara     Rp 1,900,000</w:t>
      </w:r>
    </w:p>
    <w:p w:rsidR="0084028C" w:rsidRDefault="0084028C" w:rsidP="0084028C">
      <w:pPr>
        <w:numPr>
          <w:ilvl w:val="0"/>
          <w:numId w:val="5"/>
        </w:numPr>
        <w:spacing w:before="100" w:beforeAutospacing="1" w:after="100" w:afterAutospacing="1" w:line="240" w:lineRule="auto"/>
      </w:pPr>
      <w:r>
        <w:t>Sulawesi Tenggara     Rp 1,400,000</w:t>
      </w:r>
    </w:p>
    <w:p w:rsidR="0084028C" w:rsidRDefault="0084028C" w:rsidP="0084028C">
      <w:pPr>
        <w:numPr>
          <w:ilvl w:val="0"/>
          <w:numId w:val="5"/>
        </w:numPr>
        <w:spacing w:before="100" w:beforeAutospacing="1" w:after="100" w:afterAutospacing="1" w:line="240" w:lineRule="auto"/>
      </w:pPr>
      <w:r>
        <w:t>Sulawesi Tengah     Rp 1,250,000</w:t>
      </w:r>
    </w:p>
    <w:p w:rsidR="0084028C" w:rsidRDefault="0084028C" w:rsidP="0084028C">
      <w:pPr>
        <w:numPr>
          <w:ilvl w:val="0"/>
          <w:numId w:val="5"/>
        </w:numPr>
        <w:spacing w:before="100" w:beforeAutospacing="1" w:after="100" w:afterAutospacing="1" w:line="240" w:lineRule="auto"/>
      </w:pPr>
      <w:r>
        <w:t>Sulawesi Selatan     Rp 1,800,000</w:t>
      </w:r>
    </w:p>
    <w:p w:rsidR="0084028C" w:rsidRDefault="0084028C" w:rsidP="0084028C">
      <w:pPr>
        <w:numPr>
          <w:ilvl w:val="0"/>
          <w:numId w:val="5"/>
        </w:numPr>
        <w:spacing w:before="100" w:beforeAutospacing="1" w:after="100" w:afterAutospacing="1" w:line="240" w:lineRule="auto"/>
      </w:pPr>
      <w:r>
        <w:t>Sulawesi Barat     Rp 1,400,000</w:t>
      </w:r>
    </w:p>
    <w:p w:rsidR="0084028C" w:rsidRDefault="0084028C" w:rsidP="0084028C">
      <w:pPr>
        <w:numPr>
          <w:ilvl w:val="0"/>
          <w:numId w:val="6"/>
        </w:numPr>
        <w:spacing w:before="100" w:beforeAutospacing="1" w:after="100" w:afterAutospacing="1" w:line="240" w:lineRule="auto"/>
      </w:pPr>
      <w:r>
        <w:t>Maluku     Rp 1,415,000</w:t>
      </w:r>
    </w:p>
    <w:p w:rsidR="0084028C" w:rsidRDefault="0084028C" w:rsidP="0084028C">
      <w:pPr>
        <w:numPr>
          <w:ilvl w:val="0"/>
          <w:numId w:val="6"/>
        </w:numPr>
        <w:spacing w:before="100" w:beforeAutospacing="1" w:after="100" w:afterAutospacing="1" w:line="240" w:lineRule="auto"/>
      </w:pPr>
      <w:r>
        <w:t>Maluku Utara     Rp 1,440,746</w:t>
      </w:r>
    </w:p>
    <w:p w:rsidR="0084028C" w:rsidRDefault="0084028C" w:rsidP="0084028C">
      <w:pPr>
        <w:numPr>
          <w:ilvl w:val="0"/>
          <w:numId w:val="6"/>
        </w:numPr>
        <w:spacing w:before="100" w:beforeAutospacing="1" w:after="100" w:afterAutospacing="1" w:line="240" w:lineRule="auto"/>
      </w:pPr>
      <w:r>
        <w:t>Papua     Rp 1,900,000</w:t>
      </w:r>
    </w:p>
    <w:p w:rsidR="0084028C" w:rsidRDefault="0084028C" w:rsidP="0084028C">
      <w:pPr>
        <w:numPr>
          <w:ilvl w:val="0"/>
          <w:numId w:val="6"/>
        </w:numPr>
        <w:spacing w:before="100" w:beforeAutospacing="1" w:after="100" w:afterAutospacing="1" w:line="240" w:lineRule="auto"/>
      </w:pPr>
      <w:r>
        <w:t>Papua Barat     Rp 1,870,000</w:t>
      </w:r>
    </w:p>
    <w:p w:rsidR="0084028C" w:rsidRPr="005C53AE" w:rsidRDefault="0084028C" w:rsidP="0084028C">
      <w:pPr>
        <w:pStyle w:val="Heading2"/>
        <w:rPr>
          <w:sz w:val="24"/>
          <w:szCs w:val="24"/>
        </w:rPr>
      </w:pPr>
      <w:r w:rsidRPr="005C53AE">
        <w:rPr>
          <w:rStyle w:val="mw-headline"/>
          <w:rFonts w:eastAsia="MS Mincho"/>
          <w:sz w:val="24"/>
          <w:szCs w:val="24"/>
        </w:rPr>
        <w:t>Sanksi bagi pelanggar</w:t>
      </w:r>
    </w:p>
    <w:p w:rsidR="0084028C" w:rsidRDefault="0084028C" w:rsidP="0084028C">
      <w:pPr>
        <w:pStyle w:val="NormalWeb"/>
      </w:pPr>
      <w:r>
        <w:t xml:space="preserve">Sesuai dengan </w:t>
      </w:r>
      <w:r w:rsidRPr="005C53AE">
        <w:rPr>
          <w:rFonts w:eastAsia="MS Mincho"/>
        </w:rPr>
        <w:t>Undang-Undang No. 13 tahun 2003</w:t>
      </w:r>
      <w:r>
        <w:t xml:space="preserve"> tentang Ketenagakerjaan ,pegusaha yang tidak membayarkan upah sesuai ketentuan UMP dianggap sebagai pelaku kejahatan dengan ancaman sanksi penjara dari satu hingga empat tahun dan denda minimal Rp100 juta dan maksimal Rp400 juta.UMP yang ditetapkan merupakan gaji pokok bagi pekerja yang masih belum menikah dan punya masa kerja 0-12 bulan. Dalam hal komponen upah terdiri dari upah pokok dan tunjangan tetap maka besarnya upah pokok sedikit-dikitnya 75 % (tujuh puluh </w:t>
      </w:r>
      <w:proofErr w:type="gramStart"/>
      <w:r>
        <w:t>lima</w:t>
      </w:r>
      <w:proofErr w:type="gramEnd"/>
      <w:r>
        <w:t xml:space="preserve"> perseratus) dari jumlah upah pokok dan tunjangan tetap.</w:t>
      </w:r>
    </w:p>
    <w:p w:rsidR="00FF6257" w:rsidRDefault="00FF6257" w:rsidP="0084028C">
      <w:pPr>
        <w:pStyle w:val="NormalWeb"/>
      </w:pPr>
    </w:p>
    <w:p w:rsidR="00FF6257" w:rsidRDefault="00FF6257" w:rsidP="0084028C">
      <w:pPr>
        <w:pStyle w:val="NormalWeb"/>
      </w:pPr>
    </w:p>
    <w:p w:rsidR="00DC3880" w:rsidRDefault="00D83E29" w:rsidP="00DF1133">
      <w:pPr>
        <w:tabs>
          <w:tab w:val="left" w:pos="2940"/>
        </w:tabs>
      </w:pPr>
      <w:r>
        <w:rPr>
          <w:noProof/>
        </w:rPr>
        <w:pict>
          <v:rect id="Rectangle 10" o:spid="_x0000_s1032" style="position:absolute;margin-left:5.25pt;margin-top:24pt;width:128.25pt;height:38.2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" fillcolor="white [3201]" strokecolor="#f79646 [3209]" strokeweight="2pt">
            <v:textbox>
              <w:txbxContent>
                <w:p w:rsidR="003A75C8" w:rsidRDefault="003A75C8" w:rsidP="00A316EB">
                  <w:pPr>
                    <w:jc w:val="center"/>
                  </w:pPr>
                  <w:r>
                    <w:t xml:space="preserve">ANALISA </w:t>
                  </w:r>
                  <w:proofErr w:type="gramStart"/>
                  <w:r>
                    <w:t>KELAYAKAN  UPAH</w:t>
                  </w:r>
                  <w:proofErr w:type="gramEnd"/>
                </w:p>
              </w:txbxContent>
            </v:textbox>
          </v:rect>
        </w:pict>
      </w:r>
      <w:r w:rsidR="009A6902">
        <w:t>TOMBOL</w:t>
      </w:r>
    </w:p>
    <w:p w:rsidR="002660A7" w:rsidRDefault="002660A7" w:rsidP="00DF1133">
      <w:pPr>
        <w:tabs>
          <w:tab w:val="left" w:pos="2940"/>
        </w:tabs>
      </w:pPr>
    </w:p>
    <w:p w:rsidR="002660A7" w:rsidRDefault="002660A7" w:rsidP="00DF1133">
      <w:pPr>
        <w:tabs>
          <w:tab w:val="left" w:pos="2940"/>
        </w:tabs>
      </w:pPr>
    </w:p>
    <w:p w:rsidR="00A316EB" w:rsidRDefault="00A316EB" w:rsidP="00A316EB">
      <w:pPr>
        <w:tabs>
          <w:tab w:val="left" w:pos="2940"/>
        </w:tabs>
      </w:pPr>
      <w:r>
        <w:t xml:space="preserve">ISI PROGRAM ADA BEBERAPA </w:t>
      </w:r>
      <w:proofErr w:type="gramStart"/>
      <w:r>
        <w:t>PILIHAN  BERDASARKAN</w:t>
      </w:r>
      <w:proofErr w:type="gramEnd"/>
      <w:r>
        <w:t xml:space="preserve"> KOMPONEN KHL :</w:t>
      </w:r>
    </w:p>
    <w:p w:rsidR="00A316EB" w:rsidRDefault="00A316EB" w:rsidP="00A316EB">
      <w:pPr>
        <w:tabs>
          <w:tab w:val="left" w:pos="2940"/>
        </w:tabs>
      </w:pPr>
      <w:r>
        <w:t>KETIKA TOMBOL ANALISA UPAH KITA KLIK MUNCUL PILIHAHAN</w:t>
      </w:r>
      <w:r w:rsidR="00C470D0">
        <w:t xml:space="preserve"> YANG AKAN DI ANALISA</w:t>
      </w:r>
    </w:p>
    <w:p w:rsidR="00A316EB" w:rsidRDefault="00A316EB" w:rsidP="00A316EB">
      <w:pPr>
        <w:numPr>
          <w:ilvl w:val="0"/>
          <w:numId w:val="11"/>
        </w:numPr>
        <w:spacing w:before="100" w:beforeAutospacing="1" w:after="100" w:afterAutospacing="1" w:line="240" w:lineRule="auto"/>
      </w:pPr>
      <w:r>
        <w:t xml:space="preserve">Makanan &amp; Minuman </w:t>
      </w:r>
    </w:p>
    <w:p w:rsidR="00A316EB" w:rsidRDefault="00A316EB" w:rsidP="00A316EB">
      <w:pPr>
        <w:numPr>
          <w:ilvl w:val="0"/>
          <w:numId w:val="11"/>
        </w:numPr>
        <w:spacing w:before="100" w:beforeAutospacing="1" w:after="100" w:afterAutospacing="1" w:line="240" w:lineRule="auto"/>
      </w:pPr>
      <w:r>
        <w:t xml:space="preserve">Sandang </w:t>
      </w:r>
    </w:p>
    <w:p w:rsidR="00A316EB" w:rsidRDefault="00A316EB" w:rsidP="00A316EB">
      <w:pPr>
        <w:numPr>
          <w:ilvl w:val="0"/>
          <w:numId w:val="11"/>
        </w:numPr>
        <w:spacing w:before="100" w:beforeAutospacing="1" w:after="100" w:afterAutospacing="1" w:line="240" w:lineRule="auto"/>
      </w:pPr>
      <w:r>
        <w:t xml:space="preserve">Perumahan </w:t>
      </w:r>
    </w:p>
    <w:p w:rsidR="00A316EB" w:rsidRDefault="00A316EB" w:rsidP="00A316EB">
      <w:pPr>
        <w:numPr>
          <w:ilvl w:val="0"/>
          <w:numId w:val="11"/>
        </w:numPr>
        <w:spacing w:before="100" w:beforeAutospacing="1" w:after="100" w:afterAutospacing="1" w:line="240" w:lineRule="auto"/>
      </w:pPr>
      <w:r>
        <w:t xml:space="preserve">Pendidikan </w:t>
      </w:r>
    </w:p>
    <w:p w:rsidR="00A316EB" w:rsidRDefault="00A316EB" w:rsidP="00A316EB">
      <w:pPr>
        <w:numPr>
          <w:ilvl w:val="0"/>
          <w:numId w:val="11"/>
        </w:numPr>
        <w:spacing w:before="100" w:beforeAutospacing="1" w:after="100" w:afterAutospacing="1" w:line="240" w:lineRule="auto"/>
      </w:pPr>
      <w:r>
        <w:t xml:space="preserve">Kesehatan </w:t>
      </w:r>
    </w:p>
    <w:p w:rsidR="00A316EB" w:rsidRDefault="00A316EB" w:rsidP="00A316EB">
      <w:pPr>
        <w:numPr>
          <w:ilvl w:val="0"/>
          <w:numId w:val="11"/>
        </w:numPr>
        <w:spacing w:before="100" w:beforeAutospacing="1" w:after="100" w:afterAutospacing="1" w:line="240" w:lineRule="auto"/>
      </w:pPr>
      <w:r>
        <w:t xml:space="preserve">Transportasi </w:t>
      </w:r>
    </w:p>
    <w:p w:rsidR="00A316EB" w:rsidRDefault="00A316EB" w:rsidP="00A316EB">
      <w:pPr>
        <w:numPr>
          <w:ilvl w:val="0"/>
          <w:numId w:val="11"/>
        </w:numPr>
        <w:spacing w:before="100" w:beforeAutospacing="1" w:after="100" w:afterAutospacing="1" w:line="240" w:lineRule="auto"/>
      </w:pPr>
      <w:r>
        <w:t xml:space="preserve">Rekreasi dan Tabungan </w:t>
      </w:r>
    </w:p>
    <w:p w:rsidR="00A316EB" w:rsidRDefault="00C470D0" w:rsidP="00A316EB">
      <w:pPr>
        <w:spacing w:before="100" w:beforeAutospacing="1" w:after="100" w:afterAutospacing="1" w:line="240" w:lineRule="auto"/>
      </w:pPr>
      <w:r>
        <w:t xml:space="preserve">KETIKA USER KLIK </w:t>
      </w:r>
    </w:p>
    <w:p w:rsidR="0004674F" w:rsidRDefault="0004674F" w:rsidP="0004674F">
      <w:pPr>
        <w:rPr>
          <w:rFonts w:ascii="Times New Roman" w:eastAsia="Times New Roman" w:hAnsi="Times New Roman" w:cs="Times New Roman"/>
          <w:sz w:val="24"/>
          <w:szCs w:val="24"/>
        </w:rPr>
      </w:pPr>
      <w:r>
        <w:t>Makanan &amp; Minuman</w:t>
      </w:r>
    </w:p>
    <w:p w:rsidR="00C470D0" w:rsidRPr="0004674F" w:rsidRDefault="00FF6257" w:rsidP="0004674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w:t>
      </w:r>
      <w:r w:rsidR="0004674F">
        <w:rPr>
          <w:rFonts w:ascii="Times New Roman" w:eastAsia="Times New Roman" w:hAnsi="Times New Roman" w:cs="Times New Roman"/>
          <w:sz w:val="24"/>
          <w:szCs w:val="24"/>
        </w:rPr>
        <w:t xml:space="preserve"> Muncul Halaman untuk menganalisa upah kenaikan harga makanan dan minuman setelah penetapan UMR.</w:t>
      </w:r>
      <w:r w:rsidR="0004674F" w:rsidRPr="0004674F">
        <w:rPr>
          <w:rFonts w:ascii="Times New Roman" w:eastAsia="Times New Roman" w:hAnsi="Times New Roman" w:cs="Times New Roman"/>
          <w:spacing w:val="-15"/>
          <w:sz w:val="24"/>
          <w:szCs w:val="24"/>
        </w:rPr>
        <w:t xml:space="preserve"> Halaman </w:t>
      </w:r>
      <w:r w:rsidR="0004674F">
        <w:rPr>
          <w:rFonts w:ascii="Times New Roman" w:eastAsia="Times New Roman" w:hAnsi="Times New Roman" w:cs="Times New Roman"/>
          <w:spacing w:val="-15"/>
          <w:sz w:val="24"/>
          <w:szCs w:val="24"/>
        </w:rPr>
        <w:t xml:space="preserve">ini </w:t>
      </w:r>
      <w:proofErr w:type="gramStart"/>
      <w:r w:rsidR="0004674F" w:rsidRPr="0004674F">
        <w:rPr>
          <w:rFonts w:ascii="Times New Roman" w:eastAsia="Times New Roman" w:hAnsi="Times New Roman" w:cs="Times New Roman"/>
          <w:sz w:val="24"/>
          <w:szCs w:val="24"/>
        </w:rPr>
        <w:t>akan</w:t>
      </w:r>
      <w:proofErr w:type="gramEnd"/>
      <w:r w:rsidR="0004674F" w:rsidRPr="0004674F">
        <w:rPr>
          <w:rFonts w:ascii="Times New Roman" w:eastAsia="Times New Roman" w:hAnsi="Times New Roman" w:cs="Times New Roman"/>
          <w:sz w:val="24"/>
          <w:szCs w:val="24"/>
        </w:rPr>
        <w:t xml:space="preserve"> memberikan pertanyaan-pertanyaan ke</w:t>
      </w:r>
      <w:r w:rsidR="0004674F">
        <w:rPr>
          <w:rFonts w:ascii="Times New Roman" w:eastAsia="Times New Roman" w:hAnsi="Times New Roman" w:cs="Times New Roman"/>
          <w:sz w:val="24"/>
          <w:szCs w:val="24"/>
        </w:rPr>
        <w:t>pada pengguna terkait kenaikan harga komponen makanan dan minuman setelah penetapan upah</w:t>
      </w:r>
      <w:r w:rsidR="0004674F" w:rsidRPr="0004674F">
        <w:rPr>
          <w:rFonts w:ascii="Times New Roman" w:eastAsia="Times New Roman" w:hAnsi="Times New Roman" w:cs="Times New Roman"/>
          <w:sz w:val="24"/>
          <w:szCs w:val="24"/>
        </w:rPr>
        <w:t xml:space="preserve">. Pengguna </w:t>
      </w:r>
      <w:proofErr w:type="gramStart"/>
      <w:r w:rsidR="0004674F" w:rsidRPr="0004674F">
        <w:rPr>
          <w:rFonts w:ascii="Times New Roman" w:eastAsia="Times New Roman" w:hAnsi="Times New Roman" w:cs="Times New Roman"/>
          <w:sz w:val="24"/>
          <w:szCs w:val="24"/>
        </w:rPr>
        <w:t>akan</w:t>
      </w:r>
      <w:proofErr w:type="gramEnd"/>
      <w:r w:rsidR="0004674F" w:rsidRPr="0004674F">
        <w:rPr>
          <w:rFonts w:ascii="Times New Roman" w:eastAsia="Times New Roman" w:hAnsi="Times New Roman" w:cs="Times New Roman"/>
          <w:sz w:val="24"/>
          <w:szCs w:val="24"/>
        </w:rPr>
        <w:t xml:space="preserve"> memberikan fakta berupa jawaban “YA” atau“TIDAK” pada setiap pertanyaan yang diajukan</w:t>
      </w:r>
    </w:p>
    <w:p w:rsidR="00BF7DEC" w:rsidRDefault="00CB5E54" w:rsidP="00BF7DEC">
      <w:pPr>
        <w:spacing w:before="100" w:beforeAutospacing="1" w:after="100" w:afterAutospacing="1" w:line="240" w:lineRule="auto"/>
      </w:pPr>
      <w:proofErr w:type="gramStart"/>
      <w:r>
        <w:t>1.apakah</w:t>
      </w:r>
      <w:proofErr w:type="gramEnd"/>
      <w:r>
        <w:t xml:space="preserve"> setelah penetapan UMR ada ke</w:t>
      </w:r>
      <w:r w:rsidR="00BF7DEC">
        <w:t>naik</w:t>
      </w:r>
      <w:r>
        <w:t>an harga beras</w:t>
      </w:r>
      <w:r w:rsidR="00BF7DEC">
        <w:t xml:space="preserve"> ? </w:t>
      </w:r>
    </w:p>
    <w:p w:rsidR="00CB5E54" w:rsidRDefault="00CB5E54" w:rsidP="00CB5E54">
      <w:pPr>
        <w:numPr>
          <w:ilvl w:val="0"/>
          <w:numId w:val="11"/>
        </w:numPr>
        <w:spacing w:before="100" w:beforeAutospacing="1" w:after="100" w:afterAutospacing="1" w:line="240" w:lineRule="auto"/>
      </w:pPr>
      <w:r>
        <w:t xml:space="preserve">Ya   </w:t>
      </w:r>
    </w:p>
    <w:p w:rsidR="00BF7DEC" w:rsidRDefault="00CB5E54" w:rsidP="00CB5E54">
      <w:pPr>
        <w:numPr>
          <w:ilvl w:val="0"/>
          <w:numId w:val="11"/>
        </w:numPr>
        <w:spacing w:before="100" w:beforeAutospacing="1" w:after="100" w:afterAutospacing="1" w:line="240" w:lineRule="auto"/>
      </w:pPr>
      <w:r>
        <w:t xml:space="preserve">Tidak </w:t>
      </w:r>
    </w:p>
    <w:p w:rsidR="00CB5E54" w:rsidRDefault="00CB5E54" w:rsidP="00CB5E54">
      <w:pPr>
        <w:spacing w:before="100" w:beforeAutospacing="1" w:after="100" w:afterAutospacing="1" w:line="240" w:lineRule="auto"/>
      </w:pPr>
      <w:proofErr w:type="gramStart"/>
      <w:r>
        <w:t>2.apakah</w:t>
      </w:r>
      <w:proofErr w:type="gramEnd"/>
      <w:r>
        <w:t xml:space="preserve"> setelah penetapan UMR ada kenaikan harga Sumber  Protein Daging,Ikan Segar,Telur Ayam ?</w:t>
      </w:r>
    </w:p>
    <w:tbl>
      <w:tblPr>
        <w:tblW w:w="0" w:type="auto"/>
        <w:tblCellSpacing w:w="15" w:type="dxa"/>
        <w:tblCellMar>
          <w:top w:w="15" w:type="dxa"/>
          <w:left w:w="15" w:type="dxa"/>
          <w:bottom w:w="15" w:type="dxa"/>
          <w:right w:w="15" w:type="dxa"/>
        </w:tblCellMar>
        <w:tblLook w:val="04A0"/>
      </w:tblPr>
      <w:tblGrid>
        <w:gridCol w:w="9045"/>
      </w:tblGrid>
      <w:tr w:rsidR="00CB5E54" w:rsidTr="00CB5E54">
        <w:trPr>
          <w:tblCellSpacing w:w="15" w:type="dxa"/>
        </w:trPr>
        <w:tc>
          <w:tcPr>
            <w:tcW w:w="8985" w:type="dxa"/>
            <w:noWrap/>
            <w:vAlign w:val="center"/>
            <w:hideMark/>
          </w:tcPr>
          <w:p w:rsidR="00CB5E54" w:rsidRDefault="00CB5E54" w:rsidP="00CB5E54">
            <w:pPr>
              <w:numPr>
                <w:ilvl w:val="0"/>
                <w:numId w:val="11"/>
              </w:numPr>
              <w:spacing w:before="100" w:beforeAutospacing="1" w:after="100" w:afterAutospacing="1" w:line="240" w:lineRule="auto"/>
            </w:pPr>
            <w:r>
              <w:t xml:space="preserve"> Ya   </w:t>
            </w:r>
          </w:p>
          <w:p w:rsidR="00CB5E54" w:rsidRDefault="00CB5E54" w:rsidP="00CB5E54">
            <w:pPr>
              <w:numPr>
                <w:ilvl w:val="0"/>
                <w:numId w:val="11"/>
              </w:numPr>
              <w:spacing w:before="100" w:beforeAutospacing="1" w:after="100" w:afterAutospacing="1" w:line="240" w:lineRule="auto"/>
            </w:pPr>
            <w:r>
              <w:t xml:space="preserve">Tidak </w:t>
            </w:r>
          </w:p>
          <w:p w:rsidR="00CB5E54" w:rsidRDefault="00CB5E54" w:rsidP="00662366">
            <w:pPr>
              <w:pStyle w:val="NormalWeb"/>
            </w:pPr>
            <w:r>
              <w:t xml:space="preserve">3. </w:t>
            </w:r>
            <w:proofErr w:type="gramStart"/>
            <w:r>
              <w:t>apakah</w:t>
            </w:r>
            <w:proofErr w:type="gramEnd"/>
            <w:r>
              <w:t xml:space="preserve"> setelah penetapan UMR  ada kenaikan harga Kacang-kacangan tempe/tahu?</w:t>
            </w:r>
          </w:p>
        </w:tc>
      </w:tr>
      <w:tr w:rsidR="00CB5E54" w:rsidTr="00CB5E54">
        <w:trPr>
          <w:tblCellSpacing w:w="15" w:type="dxa"/>
        </w:trPr>
        <w:tc>
          <w:tcPr>
            <w:tcW w:w="8985" w:type="dxa"/>
            <w:noWrap/>
            <w:vAlign w:val="center"/>
            <w:hideMark/>
          </w:tcPr>
          <w:p w:rsidR="00CB5E54" w:rsidRDefault="00CB5E54" w:rsidP="00662366">
            <w:pPr>
              <w:pStyle w:val="NormalWeb"/>
            </w:pPr>
          </w:p>
        </w:tc>
      </w:tr>
      <w:tr w:rsidR="00CB5E54" w:rsidTr="00CB5E54">
        <w:trPr>
          <w:tblCellSpacing w:w="15" w:type="dxa"/>
        </w:trPr>
        <w:tc>
          <w:tcPr>
            <w:tcW w:w="8985" w:type="dxa"/>
            <w:noWrap/>
            <w:vAlign w:val="center"/>
            <w:hideMark/>
          </w:tcPr>
          <w:p w:rsidR="00CB5E54" w:rsidRDefault="00CB5E54" w:rsidP="00662366">
            <w:pPr>
              <w:pStyle w:val="NormalWeb"/>
            </w:pPr>
          </w:p>
        </w:tc>
      </w:tr>
      <w:tr w:rsidR="00CB5E54" w:rsidTr="00CB5E54">
        <w:trPr>
          <w:tblCellSpacing w:w="15" w:type="dxa"/>
        </w:trPr>
        <w:tc>
          <w:tcPr>
            <w:tcW w:w="8985" w:type="dxa"/>
            <w:noWrap/>
            <w:vAlign w:val="center"/>
            <w:hideMark/>
          </w:tcPr>
          <w:p w:rsidR="00CB5E54" w:rsidRDefault="00CB5E54" w:rsidP="00662366">
            <w:pPr>
              <w:pStyle w:val="NormalWeb"/>
            </w:pPr>
          </w:p>
        </w:tc>
      </w:tr>
    </w:tbl>
    <w:p w:rsidR="00CB5E54" w:rsidRDefault="00CB5E54" w:rsidP="00CB5E54">
      <w:pPr>
        <w:numPr>
          <w:ilvl w:val="0"/>
          <w:numId w:val="11"/>
        </w:numPr>
        <w:spacing w:before="100" w:beforeAutospacing="1" w:after="100" w:afterAutospacing="1" w:line="240" w:lineRule="auto"/>
      </w:pPr>
      <w:r>
        <w:t xml:space="preserve"> Ya   </w:t>
      </w:r>
    </w:p>
    <w:p w:rsidR="00CB5E54" w:rsidRDefault="00CB5E54" w:rsidP="00CB5E54">
      <w:pPr>
        <w:numPr>
          <w:ilvl w:val="0"/>
          <w:numId w:val="11"/>
        </w:numPr>
        <w:spacing w:before="100" w:beforeAutospacing="1" w:after="100" w:afterAutospacing="1" w:line="240" w:lineRule="auto"/>
      </w:pPr>
      <w:r>
        <w:t xml:space="preserve">Tidak </w:t>
      </w:r>
    </w:p>
    <w:p w:rsidR="00CB5E54" w:rsidRDefault="00CB5E54" w:rsidP="00CB5E54">
      <w:pPr>
        <w:spacing w:before="100" w:beforeAutospacing="1" w:after="100" w:afterAutospacing="1" w:line="240" w:lineRule="auto"/>
      </w:pPr>
      <w:proofErr w:type="gramStart"/>
      <w:r>
        <w:t>4.apakah</w:t>
      </w:r>
      <w:proofErr w:type="gramEnd"/>
      <w:r>
        <w:t xml:space="preserve"> setelah penetapan UMR  ada kenaikan harga Susu bubuk?</w:t>
      </w:r>
    </w:p>
    <w:p w:rsidR="00CB5E54" w:rsidRDefault="00CB5E54" w:rsidP="00CB5E54">
      <w:pPr>
        <w:numPr>
          <w:ilvl w:val="0"/>
          <w:numId w:val="11"/>
        </w:numPr>
        <w:spacing w:before="100" w:beforeAutospacing="1" w:after="100" w:afterAutospacing="1" w:line="240" w:lineRule="auto"/>
      </w:pPr>
      <w:r>
        <w:t xml:space="preserve"> Ya   </w:t>
      </w:r>
    </w:p>
    <w:p w:rsidR="00CB5E54" w:rsidRDefault="00CB5E54" w:rsidP="00CB5E54">
      <w:pPr>
        <w:numPr>
          <w:ilvl w:val="0"/>
          <w:numId w:val="11"/>
        </w:numPr>
        <w:spacing w:before="100" w:beforeAutospacing="1" w:after="100" w:afterAutospacing="1" w:line="240" w:lineRule="auto"/>
      </w:pPr>
      <w:r>
        <w:t xml:space="preserve">Tidak </w:t>
      </w:r>
    </w:p>
    <w:p w:rsidR="002440BD" w:rsidRDefault="002440BD" w:rsidP="002440BD">
      <w:pPr>
        <w:spacing w:before="100" w:beforeAutospacing="1" w:after="100" w:afterAutospacing="1" w:line="240" w:lineRule="auto"/>
      </w:pPr>
    </w:p>
    <w:p w:rsidR="00CB5E54" w:rsidRDefault="002440BD" w:rsidP="00CB5E54">
      <w:pPr>
        <w:spacing w:before="100" w:beforeAutospacing="1" w:after="100" w:afterAutospacing="1" w:line="240" w:lineRule="auto"/>
      </w:pPr>
      <w:proofErr w:type="gramStart"/>
      <w:r>
        <w:lastRenderedPageBreak/>
        <w:t>5.apakah</w:t>
      </w:r>
      <w:proofErr w:type="gramEnd"/>
      <w:r>
        <w:t xml:space="preserve"> setelah penetapan UMR  ada kenaikan harga Gula pasir ?</w:t>
      </w:r>
    </w:p>
    <w:p w:rsidR="002440BD" w:rsidRDefault="002440BD" w:rsidP="002440BD">
      <w:pPr>
        <w:numPr>
          <w:ilvl w:val="0"/>
          <w:numId w:val="11"/>
        </w:numPr>
        <w:spacing w:before="100" w:beforeAutospacing="1" w:after="100" w:afterAutospacing="1" w:line="240" w:lineRule="auto"/>
      </w:pPr>
      <w:r>
        <w:t xml:space="preserve">Ya   </w:t>
      </w:r>
    </w:p>
    <w:p w:rsidR="002440BD" w:rsidRDefault="002440BD" w:rsidP="002440BD">
      <w:pPr>
        <w:numPr>
          <w:ilvl w:val="0"/>
          <w:numId w:val="11"/>
        </w:numPr>
        <w:spacing w:before="100" w:beforeAutospacing="1" w:after="100" w:afterAutospacing="1" w:line="240" w:lineRule="auto"/>
      </w:pPr>
      <w:r>
        <w:t xml:space="preserve">Tidak </w:t>
      </w:r>
    </w:p>
    <w:p w:rsidR="002440BD" w:rsidRDefault="002440BD" w:rsidP="002440BD">
      <w:pPr>
        <w:spacing w:before="100" w:beforeAutospacing="1" w:after="100" w:afterAutospacing="1" w:line="240" w:lineRule="auto"/>
      </w:pPr>
      <w:proofErr w:type="gramStart"/>
      <w:r>
        <w:t>6.apakah</w:t>
      </w:r>
      <w:proofErr w:type="gramEnd"/>
      <w:r>
        <w:t xml:space="preserve"> setelah penetapan UMR  ada kenaikan harga Minyak goreng ?</w:t>
      </w:r>
    </w:p>
    <w:p w:rsidR="002440BD" w:rsidRDefault="002440BD" w:rsidP="002440BD">
      <w:pPr>
        <w:numPr>
          <w:ilvl w:val="0"/>
          <w:numId w:val="11"/>
        </w:numPr>
        <w:spacing w:before="100" w:beforeAutospacing="1" w:after="100" w:afterAutospacing="1" w:line="240" w:lineRule="auto"/>
      </w:pPr>
      <w:r>
        <w:t xml:space="preserve">Ya   </w:t>
      </w:r>
    </w:p>
    <w:p w:rsidR="002440BD" w:rsidRDefault="002440BD" w:rsidP="002440BD">
      <w:pPr>
        <w:numPr>
          <w:ilvl w:val="0"/>
          <w:numId w:val="11"/>
        </w:numPr>
        <w:spacing w:before="100" w:beforeAutospacing="1" w:after="100" w:afterAutospacing="1" w:line="240" w:lineRule="auto"/>
      </w:pPr>
      <w:r>
        <w:t xml:space="preserve">Tidak </w:t>
      </w:r>
    </w:p>
    <w:p w:rsidR="002440BD" w:rsidRDefault="002440BD" w:rsidP="002440BD">
      <w:pPr>
        <w:spacing w:before="100" w:beforeAutospacing="1" w:after="100" w:afterAutospacing="1" w:line="240" w:lineRule="auto"/>
      </w:pPr>
      <w:proofErr w:type="gramStart"/>
      <w:r>
        <w:t>7.apakah</w:t>
      </w:r>
      <w:proofErr w:type="gramEnd"/>
      <w:r>
        <w:t xml:space="preserve"> setelah penetapan UMR  ada kenaikan harga Sayuran ?</w:t>
      </w:r>
    </w:p>
    <w:p w:rsidR="002440BD" w:rsidRDefault="002440BD" w:rsidP="002440BD">
      <w:pPr>
        <w:numPr>
          <w:ilvl w:val="0"/>
          <w:numId w:val="11"/>
        </w:numPr>
        <w:spacing w:before="100" w:beforeAutospacing="1" w:after="100" w:afterAutospacing="1" w:line="240" w:lineRule="auto"/>
      </w:pPr>
      <w:r>
        <w:t xml:space="preserve">Ya   </w:t>
      </w:r>
    </w:p>
    <w:p w:rsidR="002440BD" w:rsidRDefault="002440BD" w:rsidP="002440BD">
      <w:pPr>
        <w:numPr>
          <w:ilvl w:val="0"/>
          <w:numId w:val="11"/>
        </w:numPr>
        <w:spacing w:before="100" w:beforeAutospacing="1" w:after="100" w:afterAutospacing="1" w:line="240" w:lineRule="auto"/>
      </w:pPr>
      <w:r>
        <w:t xml:space="preserve">Tidak </w:t>
      </w:r>
    </w:p>
    <w:p w:rsidR="002440BD" w:rsidRDefault="002440BD" w:rsidP="002440BD">
      <w:pPr>
        <w:spacing w:before="100" w:beforeAutospacing="1" w:after="100" w:afterAutospacing="1" w:line="240" w:lineRule="auto"/>
      </w:pPr>
      <w:proofErr w:type="gramStart"/>
      <w:r>
        <w:t>8.apakah</w:t>
      </w:r>
      <w:proofErr w:type="gramEnd"/>
      <w:r>
        <w:t xml:space="preserve"> setelah penetapan UMR  ada kenaikan harga Buah-buahan (setara pisang/pepaya) ?</w:t>
      </w:r>
    </w:p>
    <w:p w:rsidR="002440BD" w:rsidRDefault="002440BD" w:rsidP="002440BD">
      <w:pPr>
        <w:numPr>
          <w:ilvl w:val="0"/>
          <w:numId w:val="11"/>
        </w:numPr>
        <w:spacing w:before="100" w:beforeAutospacing="1" w:after="100" w:afterAutospacing="1" w:line="240" w:lineRule="auto"/>
      </w:pPr>
      <w:r>
        <w:t>Ya</w:t>
      </w:r>
    </w:p>
    <w:p w:rsidR="002440BD" w:rsidRDefault="002440BD" w:rsidP="002440BD">
      <w:pPr>
        <w:numPr>
          <w:ilvl w:val="0"/>
          <w:numId w:val="11"/>
        </w:numPr>
        <w:spacing w:before="100" w:beforeAutospacing="1" w:after="100" w:afterAutospacing="1" w:line="240" w:lineRule="auto"/>
      </w:pPr>
      <w:r>
        <w:t xml:space="preserve">Tidak </w:t>
      </w:r>
    </w:p>
    <w:p w:rsidR="002440BD" w:rsidRDefault="002440BD" w:rsidP="002440BD">
      <w:pPr>
        <w:spacing w:before="100" w:beforeAutospacing="1" w:after="100" w:afterAutospacing="1" w:line="240" w:lineRule="auto"/>
      </w:pPr>
      <w:proofErr w:type="gramStart"/>
      <w:r>
        <w:t>9.apakah</w:t>
      </w:r>
      <w:proofErr w:type="gramEnd"/>
      <w:r>
        <w:t xml:space="preserve"> setelah penetapan UMR  ada kenaikan harga Karbohidrat lain (setara tepung terigu)?</w:t>
      </w:r>
    </w:p>
    <w:p w:rsidR="002440BD" w:rsidRDefault="002440BD" w:rsidP="002440BD">
      <w:pPr>
        <w:numPr>
          <w:ilvl w:val="0"/>
          <w:numId w:val="11"/>
        </w:numPr>
        <w:spacing w:before="100" w:beforeAutospacing="1" w:after="100" w:afterAutospacing="1" w:line="240" w:lineRule="auto"/>
      </w:pPr>
      <w:r>
        <w:t>Ya</w:t>
      </w:r>
    </w:p>
    <w:p w:rsidR="002440BD" w:rsidRDefault="002440BD" w:rsidP="002440BD">
      <w:pPr>
        <w:numPr>
          <w:ilvl w:val="0"/>
          <w:numId w:val="11"/>
        </w:numPr>
        <w:spacing w:before="100" w:beforeAutospacing="1" w:after="100" w:afterAutospacing="1" w:line="240" w:lineRule="auto"/>
      </w:pPr>
      <w:r>
        <w:t xml:space="preserve">Tidak </w:t>
      </w:r>
    </w:p>
    <w:p w:rsidR="002440BD" w:rsidRDefault="002440BD" w:rsidP="002440BD">
      <w:pPr>
        <w:spacing w:before="100" w:beforeAutospacing="1" w:after="100" w:afterAutospacing="1" w:line="240" w:lineRule="auto"/>
      </w:pPr>
      <w:r>
        <w:t>10</w:t>
      </w:r>
      <w:proofErr w:type="gramStart"/>
      <w:r>
        <w:t>.apakah</w:t>
      </w:r>
      <w:proofErr w:type="gramEnd"/>
      <w:r>
        <w:t xml:space="preserve"> setelah penetapan UMR  ada kenaikan harga Teh atau Kopi?</w:t>
      </w:r>
    </w:p>
    <w:p w:rsidR="002440BD" w:rsidRDefault="002440BD" w:rsidP="002440BD">
      <w:pPr>
        <w:numPr>
          <w:ilvl w:val="0"/>
          <w:numId w:val="11"/>
        </w:numPr>
        <w:spacing w:before="100" w:beforeAutospacing="1" w:after="100" w:afterAutospacing="1" w:line="240" w:lineRule="auto"/>
      </w:pPr>
      <w:r>
        <w:t xml:space="preserve">Ya </w:t>
      </w:r>
    </w:p>
    <w:p w:rsidR="002440BD" w:rsidRDefault="002440BD" w:rsidP="002440BD">
      <w:pPr>
        <w:numPr>
          <w:ilvl w:val="0"/>
          <w:numId w:val="11"/>
        </w:numPr>
        <w:spacing w:before="100" w:beforeAutospacing="1" w:after="100" w:afterAutospacing="1" w:line="240" w:lineRule="auto"/>
      </w:pPr>
      <w:r>
        <w:t xml:space="preserve">Tidak </w:t>
      </w:r>
    </w:p>
    <w:p w:rsidR="00662366" w:rsidRDefault="00662366" w:rsidP="00662366">
      <w:pPr>
        <w:spacing w:before="100" w:beforeAutospacing="1" w:after="100" w:afterAutospacing="1" w:line="240" w:lineRule="auto"/>
      </w:pPr>
    </w:p>
    <w:p w:rsidR="00662366" w:rsidRDefault="00662366" w:rsidP="00662366">
      <w:pPr>
        <w:spacing w:before="100" w:beforeAutospacing="1" w:after="100" w:afterAutospacing="1" w:line="240" w:lineRule="auto"/>
      </w:pPr>
      <w:r>
        <w:t>11</w:t>
      </w:r>
      <w:proofErr w:type="gramStart"/>
      <w:r>
        <w:t>.apakah</w:t>
      </w:r>
      <w:proofErr w:type="gramEnd"/>
      <w:r>
        <w:t xml:space="preserve"> setelah penetapan UMR  ada kenaikan harga Teh atau Kopi?</w:t>
      </w:r>
    </w:p>
    <w:p w:rsidR="00662366" w:rsidRDefault="00662366" w:rsidP="00662366">
      <w:pPr>
        <w:numPr>
          <w:ilvl w:val="0"/>
          <w:numId w:val="11"/>
        </w:numPr>
        <w:spacing w:before="100" w:beforeAutospacing="1" w:after="100" w:afterAutospacing="1" w:line="240" w:lineRule="auto"/>
      </w:pPr>
      <w:r>
        <w:t xml:space="preserve">Ya </w:t>
      </w:r>
    </w:p>
    <w:p w:rsidR="00662366" w:rsidRDefault="00662366" w:rsidP="00662366">
      <w:pPr>
        <w:numPr>
          <w:ilvl w:val="0"/>
          <w:numId w:val="11"/>
        </w:numPr>
        <w:spacing w:before="100" w:beforeAutospacing="1" w:after="100" w:afterAutospacing="1" w:line="240" w:lineRule="auto"/>
      </w:pPr>
      <w:r>
        <w:t xml:space="preserve">Tidak </w:t>
      </w:r>
    </w:p>
    <w:p w:rsidR="00662366" w:rsidRDefault="00662366" w:rsidP="00662366">
      <w:pPr>
        <w:spacing w:before="100" w:beforeAutospacing="1" w:after="100" w:afterAutospacing="1" w:line="240" w:lineRule="auto"/>
      </w:pPr>
    </w:p>
    <w:p w:rsidR="00FF6257" w:rsidRDefault="00FF6257" w:rsidP="002440BD">
      <w:pPr>
        <w:spacing w:before="100" w:beforeAutospacing="1" w:after="100" w:afterAutospacing="1" w:line="240" w:lineRule="auto"/>
      </w:pPr>
      <w:proofErr w:type="gramStart"/>
      <w:r>
        <w:t>b.halaman</w:t>
      </w:r>
      <w:proofErr w:type="gramEnd"/>
      <w:r>
        <w:t xml:space="preserve"> hasil</w:t>
      </w:r>
      <w:r w:rsidR="00D16162">
        <w:t xml:space="preserve"> analisa/kesimpulan</w:t>
      </w:r>
    </w:p>
    <w:p w:rsidR="00DC2EF5" w:rsidRDefault="00DC2EF5" w:rsidP="002440BD">
      <w:pPr>
        <w:spacing w:before="100" w:beforeAutospacing="1" w:after="100" w:afterAutospacing="1" w:line="240" w:lineRule="auto"/>
      </w:pPr>
      <w:proofErr w:type="gramStart"/>
      <w:r>
        <w:t>apabila</w:t>
      </w:r>
      <w:proofErr w:type="gramEnd"/>
      <w:r>
        <w:t xml:space="preserve"> jawaban</w:t>
      </w:r>
    </w:p>
    <w:p w:rsidR="00DC2EF5" w:rsidRDefault="00DC2EF5" w:rsidP="002440BD">
      <w:pPr>
        <w:spacing w:before="100" w:beforeAutospacing="1" w:after="100" w:afterAutospacing="1" w:line="240" w:lineRule="auto"/>
      </w:pPr>
      <w:proofErr w:type="gramStart"/>
      <w:r>
        <w:t>a.tidak</w:t>
      </w:r>
      <w:proofErr w:type="gramEnd"/>
      <w:r>
        <w:t xml:space="preserve"> layak </w:t>
      </w:r>
      <w:r>
        <w:tab/>
        <w:t>: &gt;</w:t>
      </w:r>
      <w:r w:rsidR="00662366">
        <w:t xml:space="preserve"> 7</w:t>
      </w:r>
      <w:r>
        <w:t xml:space="preserve"> P =ya                       ,p=pertanyaan</w:t>
      </w:r>
    </w:p>
    <w:p w:rsidR="00DC2EF5" w:rsidRDefault="00DC2EF5" w:rsidP="002440BD">
      <w:pPr>
        <w:spacing w:before="100" w:beforeAutospacing="1" w:after="100" w:afterAutospacing="1" w:line="240" w:lineRule="auto"/>
      </w:pPr>
      <w:proofErr w:type="gramStart"/>
      <w:r>
        <w:t>b.kurang</w:t>
      </w:r>
      <w:proofErr w:type="gramEnd"/>
      <w:r>
        <w:t xml:space="preserve"> layak </w:t>
      </w:r>
      <w:r>
        <w:tab/>
      </w:r>
      <w:r w:rsidR="006912E2">
        <w:t>: &lt;</w:t>
      </w:r>
      <w:r w:rsidR="00662366">
        <w:t>7</w:t>
      </w:r>
      <w:r w:rsidR="006912E2">
        <w:t xml:space="preserve"> p =ya</w:t>
      </w:r>
      <w:r>
        <w:t xml:space="preserve">  ,p=pertanyaan</w:t>
      </w:r>
    </w:p>
    <w:p w:rsidR="006912E2" w:rsidRDefault="00DC2EF5" w:rsidP="006912E2">
      <w:pPr>
        <w:spacing w:before="100" w:beforeAutospacing="1" w:after="100" w:afterAutospacing="1" w:line="240" w:lineRule="auto"/>
      </w:pPr>
      <w:r>
        <w:lastRenderedPageBreak/>
        <w:t>c.Layak</w:t>
      </w:r>
      <w:r>
        <w:tab/>
      </w:r>
      <w:r>
        <w:tab/>
        <w:t xml:space="preserve">: </w:t>
      </w:r>
      <w:r w:rsidR="00662366">
        <w:t>11</w:t>
      </w:r>
      <w:r w:rsidR="006912E2">
        <w:t xml:space="preserve">p =tidak                    </w:t>
      </w:r>
      <w:proofErr w:type="gramStart"/>
      <w:r w:rsidR="006912E2">
        <w:t>,p</w:t>
      </w:r>
      <w:proofErr w:type="gramEnd"/>
      <w:r w:rsidR="006912E2">
        <w:t>=pertanyaan</w:t>
      </w:r>
    </w:p>
    <w:p w:rsidR="00DC2EF5" w:rsidRDefault="00DC2EF5" w:rsidP="002440BD">
      <w:pPr>
        <w:spacing w:before="100" w:beforeAutospacing="1" w:after="100" w:afterAutospacing="1" w:line="240" w:lineRule="auto"/>
      </w:pPr>
    </w:p>
    <w:p w:rsidR="00DC2EF5" w:rsidRDefault="00DC2EF5" w:rsidP="002440BD">
      <w:pPr>
        <w:spacing w:before="100" w:beforeAutospacing="1" w:after="100" w:afterAutospacing="1" w:line="240" w:lineRule="auto"/>
      </w:pPr>
      <w:proofErr w:type="gramStart"/>
      <w:r>
        <w:t>hasil</w:t>
      </w:r>
      <w:proofErr w:type="gramEnd"/>
      <w:r>
        <w:t xml:space="preserve"> kesimpulan</w:t>
      </w:r>
    </w:p>
    <w:p w:rsidR="008D4D7F" w:rsidRDefault="008D4D7F" w:rsidP="002440BD">
      <w:pPr>
        <w:spacing w:before="100" w:beforeAutospacing="1" w:after="100" w:afterAutospacing="1" w:line="240" w:lineRule="auto"/>
      </w:pPr>
      <w:proofErr w:type="gramStart"/>
      <w:r>
        <w:t>a.tidak</w:t>
      </w:r>
      <w:proofErr w:type="gramEnd"/>
      <w:r>
        <w:t xml:space="preserve"> layak</w:t>
      </w:r>
    </w:p>
    <w:p w:rsidR="002440BD" w:rsidRDefault="002440BD" w:rsidP="002440BD">
      <w:pPr>
        <w:spacing w:before="100" w:beforeAutospacing="1" w:after="100" w:afterAutospacing="1" w:line="240" w:lineRule="auto"/>
      </w:pPr>
    </w:p>
    <w:p w:rsidR="00BF7DEC" w:rsidRDefault="00D83E29" w:rsidP="00BF7DEC">
      <w:pPr>
        <w:spacing w:before="100" w:beforeAutospacing="1" w:after="100" w:afterAutospacing="1" w:line="240" w:lineRule="auto"/>
      </w:pPr>
      <w:r>
        <w:rPr>
          <w:noProof/>
        </w:rPr>
        <w:pict>
          <v:rect id="Rectangle 12" o:spid="_x0000_s1033" style="position:absolute;margin-left:8.25pt;margin-top:1.1pt;width:426.75pt;height:308.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" fillcolor="white [3201]" strokecolor="#4f81bd [3204]" strokeweight="2pt">
            <v:textbox>
              <w:txbxContent>
                <w:p w:rsidR="003A75C8" w:rsidRDefault="003A75C8" w:rsidP="00D16162">
                  <w:pPr>
                    <w:jc w:val="center"/>
                    <w:rPr>
                      <w:sz w:val="36"/>
                      <w:szCs w:val="36"/>
                    </w:rPr>
                  </w:pPr>
                  <w:r w:rsidRPr="00FF6257">
                    <w:rPr>
                      <w:sz w:val="36"/>
                      <w:szCs w:val="36"/>
                    </w:rPr>
                    <w:t>K</w:t>
                  </w:r>
                  <w:r>
                    <w:rPr>
                      <w:sz w:val="36"/>
                      <w:szCs w:val="36"/>
                    </w:rPr>
                    <w:t>esimpulan</w:t>
                  </w:r>
                </w:p>
                <w:p w:rsidR="003A75C8" w:rsidRDefault="003A75C8" w:rsidP="00D16162">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TIDAK LAYAK</w:t>
                  </w:r>
                </w:p>
                <w:p w:rsidR="003A75C8" w:rsidRDefault="003A75C8" w:rsidP="00D16162">
                  <w:pPr>
                    <w:jc w:val="center"/>
                    <w:rPr>
                      <w:sz w:val="36"/>
                      <w:szCs w:val="36"/>
                    </w:rPr>
                  </w:pPr>
                  <w:r>
                    <w:rPr>
                      <w:sz w:val="36"/>
                      <w:szCs w:val="36"/>
                    </w:rPr>
                    <w:t>Solusinya:</w:t>
                  </w:r>
                </w:p>
                <w:p w:rsidR="003A75C8" w:rsidRDefault="003A75C8" w:rsidP="00D16162">
                  <w:pPr>
                    <w:jc w:val="center"/>
                    <w:rPr>
                      <w:sz w:val="36"/>
                      <w:szCs w:val="36"/>
                    </w:rPr>
                  </w:pPr>
                  <w:r>
                    <w:rPr>
                      <w:sz w:val="36"/>
                      <w:szCs w:val="36"/>
                    </w:rPr>
                    <w:t xml:space="preserve">Segera lapor dan konsultasi ke Serikat pekerja anda </w:t>
                  </w:r>
                </w:p>
                <w:p w:rsidR="003A75C8" w:rsidRDefault="003A75C8" w:rsidP="00D16162">
                  <w:pPr>
                    <w:jc w:val="center"/>
                    <w:rPr>
                      <w:sz w:val="36"/>
                      <w:szCs w:val="36"/>
                    </w:rPr>
                  </w:pPr>
                </w:p>
                <w:p w:rsidR="003A75C8" w:rsidRDefault="003A75C8" w:rsidP="00D16162">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8D4D7F">
                  <w:pPr>
                    <w:jc w:val="center"/>
                    <w:rPr>
                      <w:sz w:val="36"/>
                      <w:szCs w:val="36"/>
                    </w:rPr>
                  </w:pPr>
                  <w:r>
                    <w:t xml:space="preserve">&gt; 7 P =ya      </w:t>
                  </w:r>
                  <w:proofErr w:type="gramStart"/>
                  <w:r>
                    <w:t>,p</w:t>
                  </w:r>
                  <w:proofErr w:type="gramEnd"/>
                  <w:r>
                    <w:t xml:space="preserve">=pertanyaan                 </w:t>
                  </w:r>
                </w:p>
                <w:p w:rsidR="003A75C8" w:rsidRDefault="003A75C8" w:rsidP="00D16162">
                  <w:pPr>
                    <w:jc w:val="center"/>
                    <w:rPr>
                      <w:sz w:val="36"/>
                      <w:szCs w:val="36"/>
                    </w:rPr>
                  </w:pPr>
                </w:p>
                <w:p w:rsidR="003A75C8" w:rsidRDefault="003A75C8" w:rsidP="00D16162">
                  <w:pPr>
                    <w:jc w:val="center"/>
                    <w:rPr>
                      <w:sz w:val="36"/>
                      <w:szCs w:val="36"/>
                    </w:rPr>
                  </w:pPr>
                </w:p>
                <w:p w:rsidR="003A75C8" w:rsidRDefault="003A75C8" w:rsidP="00D16162">
                  <w:pPr>
                    <w:jc w:val="center"/>
                    <w:rPr>
                      <w:sz w:val="36"/>
                      <w:szCs w:val="36"/>
                    </w:rPr>
                  </w:pPr>
                </w:p>
                <w:p w:rsidR="003A75C8" w:rsidRDefault="003A75C8" w:rsidP="00D16162">
                  <w:pPr>
                    <w:jc w:val="center"/>
                    <w:rPr>
                      <w:sz w:val="36"/>
                      <w:szCs w:val="36"/>
                    </w:rPr>
                  </w:pPr>
                </w:p>
                <w:p w:rsidR="003A75C8" w:rsidRDefault="003A75C8" w:rsidP="00D16162">
                  <w:pPr>
                    <w:jc w:val="center"/>
                    <w:rPr>
                      <w:sz w:val="36"/>
                      <w:szCs w:val="36"/>
                    </w:rPr>
                  </w:pPr>
                </w:p>
                <w:p w:rsidR="003A75C8" w:rsidRDefault="003A75C8" w:rsidP="00D16162">
                  <w:pPr>
                    <w:jc w:val="center"/>
                    <w:rPr>
                      <w:sz w:val="36"/>
                      <w:szCs w:val="36"/>
                    </w:rPr>
                  </w:pPr>
                </w:p>
                <w:p w:rsidR="003A75C8" w:rsidRDefault="003A75C8" w:rsidP="00D16162">
                  <w:pPr>
                    <w:jc w:val="center"/>
                    <w:rPr>
                      <w:sz w:val="36"/>
                      <w:szCs w:val="36"/>
                    </w:rPr>
                  </w:pPr>
                </w:p>
                <w:p w:rsidR="003A75C8" w:rsidRDefault="003A75C8" w:rsidP="00D16162">
                  <w:pPr>
                    <w:jc w:val="center"/>
                    <w:rPr>
                      <w:sz w:val="36"/>
                      <w:szCs w:val="36"/>
                    </w:rPr>
                  </w:pPr>
                  <w:proofErr w:type="gramStart"/>
                  <w:r>
                    <w:rPr>
                      <w:sz w:val="36"/>
                      <w:szCs w:val="36"/>
                    </w:rPr>
                    <w:t>a</w:t>
                  </w:r>
                  <w:proofErr w:type="gramEnd"/>
                </w:p>
                <w:p w:rsidR="003A75C8" w:rsidRPr="00FF6257" w:rsidRDefault="003A75C8" w:rsidP="00D16162">
                  <w:pPr>
                    <w:rPr>
                      <w:sz w:val="36"/>
                      <w:szCs w:val="36"/>
                    </w:rPr>
                  </w:pPr>
                </w:p>
              </w:txbxContent>
            </v:textbox>
          </v:rect>
        </w:pict>
      </w:r>
    </w:p>
    <w:p w:rsidR="00BF7DEC" w:rsidRDefault="00BF7DEC" w:rsidP="00BF7DEC">
      <w:pPr>
        <w:spacing w:before="100" w:beforeAutospacing="1" w:after="100" w:afterAutospacing="1" w:line="240" w:lineRule="auto"/>
      </w:pPr>
    </w:p>
    <w:p w:rsidR="00BF7DEC" w:rsidRDefault="00BF7DEC" w:rsidP="00BF7DEC">
      <w:pPr>
        <w:spacing w:before="100" w:beforeAutospacing="1" w:after="100" w:afterAutospacing="1" w:line="240" w:lineRule="auto"/>
      </w:pPr>
    </w:p>
    <w:p w:rsidR="00FF6257" w:rsidRDefault="00FF6257" w:rsidP="00BF7DEC">
      <w:pPr>
        <w:spacing w:before="100" w:beforeAutospacing="1" w:after="100" w:afterAutospacing="1" w:line="240" w:lineRule="auto"/>
      </w:pPr>
    </w:p>
    <w:p w:rsidR="00FF6257" w:rsidRDefault="00FF6257" w:rsidP="00BF7DEC">
      <w:pPr>
        <w:spacing w:before="100" w:beforeAutospacing="1" w:after="100" w:afterAutospacing="1" w:line="240" w:lineRule="auto"/>
      </w:pPr>
    </w:p>
    <w:p w:rsidR="00FF6257" w:rsidRDefault="00FF6257" w:rsidP="00BF7DEC">
      <w:pPr>
        <w:spacing w:before="100" w:beforeAutospacing="1" w:after="100" w:afterAutospacing="1" w:line="240" w:lineRule="auto"/>
      </w:pPr>
    </w:p>
    <w:p w:rsidR="00FF6257" w:rsidRDefault="00FF6257" w:rsidP="00BF7DEC">
      <w:pPr>
        <w:spacing w:before="100" w:beforeAutospacing="1" w:after="100" w:afterAutospacing="1" w:line="240" w:lineRule="auto"/>
      </w:pPr>
    </w:p>
    <w:p w:rsidR="006912E2" w:rsidRDefault="006912E2" w:rsidP="00BF7DEC">
      <w:pPr>
        <w:spacing w:before="100" w:beforeAutospacing="1" w:after="100" w:afterAutospacing="1" w:line="240" w:lineRule="auto"/>
      </w:pPr>
    </w:p>
    <w:p w:rsidR="006912E2" w:rsidRDefault="006912E2" w:rsidP="00BF7DEC">
      <w:pPr>
        <w:spacing w:before="100" w:beforeAutospacing="1" w:after="100" w:afterAutospacing="1" w:line="240" w:lineRule="auto"/>
      </w:pPr>
    </w:p>
    <w:p w:rsidR="006912E2" w:rsidRDefault="006912E2" w:rsidP="00BF7DEC">
      <w:pPr>
        <w:spacing w:before="100" w:beforeAutospacing="1" w:after="100" w:afterAutospacing="1" w:line="240" w:lineRule="auto"/>
      </w:pPr>
    </w:p>
    <w:p w:rsidR="006912E2" w:rsidRDefault="006912E2" w:rsidP="00BF7DEC">
      <w:pPr>
        <w:spacing w:before="100" w:beforeAutospacing="1" w:after="100" w:afterAutospacing="1" w:line="240" w:lineRule="auto"/>
      </w:pPr>
    </w:p>
    <w:p w:rsidR="006912E2" w:rsidRDefault="006912E2" w:rsidP="00BF7DEC">
      <w:pPr>
        <w:spacing w:before="100" w:beforeAutospacing="1" w:after="100" w:afterAutospacing="1" w:line="240" w:lineRule="auto"/>
      </w:pPr>
    </w:p>
    <w:p w:rsidR="008D4D7F" w:rsidRDefault="008D4D7F" w:rsidP="00BF7DEC">
      <w:pPr>
        <w:spacing w:before="100" w:beforeAutospacing="1" w:after="100" w:afterAutospacing="1" w:line="240" w:lineRule="auto"/>
      </w:pPr>
    </w:p>
    <w:p w:rsidR="004D6E39" w:rsidRDefault="004D6E39" w:rsidP="00BF7DEC">
      <w:pPr>
        <w:spacing w:before="100" w:beforeAutospacing="1" w:after="100" w:afterAutospacing="1" w:line="240" w:lineRule="auto"/>
      </w:pPr>
    </w:p>
    <w:p w:rsidR="004D6E39" w:rsidRDefault="004D6E39" w:rsidP="00BF7DEC">
      <w:pPr>
        <w:spacing w:before="100" w:beforeAutospacing="1" w:after="100" w:afterAutospacing="1" w:line="240" w:lineRule="auto"/>
      </w:pPr>
    </w:p>
    <w:p w:rsidR="008D4D7F" w:rsidRDefault="008D4D7F" w:rsidP="00BF7DEC">
      <w:pPr>
        <w:spacing w:before="100" w:beforeAutospacing="1" w:after="100" w:afterAutospacing="1" w:line="240" w:lineRule="auto"/>
      </w:pPr>
    </w:p>
    <w:p w:rsidR="004D6E39" w:rsidRDefault="004D6E39" w:rsidP="00BF7DEC">
      <w:pPr>
        <w:spacing w:before="100" w:beforeAutospacing="1" w:after="100" w:afterAutospacing="1" w:line="240" w:lineRule="auto"/>
      </w:pPr>
    </w:p>
    <w:p w:rsidR="008D4D7F" w:rsidRDefault="008D4D7F" w:rsidP="00BF7DEC">
      <w:pPr>
        <w:spacing w:before="100" w:beforeAutospacing="1" w:after="100" w:afterAutospacing="1" w:line="240" w:lineRule="auto"/>
      </w:pPr>
      <w:proofErr w:type="gramStart"/>
      <w:r>
        <w:t>b.kurang</w:t>
      </w:r>
      <w:proofErr w:type="gramEnd"/>
      <w:r>
        <w:t xml:space="preserve"> layak</w:t>
      </w:r>
    </w:p>
    <w:p w:rsidR="008D4D7F" w:rsidRDefault="00D83E29" w:rsidP="00BF7DEC">
      <w:pPr>
        <w:spacing w:before="100" w:beforeAutospacing="1" w:after="100" w:afterAutospacing="1" w:line="240" w:lineRule="auto"/>
      </w:pPr>
      <w:r>
        <w:rPr>
          <w:noProof/>
        </w:rPr>
        <w:pict>
          <v:rect id="Rectangle 13" o:spid="_x0000_s1034" style="position:absolute;margin-left:14.25pt;margin-top:11.55pt;width:426.75pt;height:308.2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" fillcolor="white [3201]" strokecolor="#4f81bd [3204]" strokeweight="2pt">
            <v:textbox>
              <w:txbxContent>
                <w:p w:rsidR="003A75C8" w:rsidRDefault="003A75C8" w:rsidP="00662366">
                  <w:pPr>
                    <w:jc w:val="center"/>
                    <w:rPr>
                      <w:sz w:val="36"/>
                      <w:szCs w:val="36"/>
                    </w:rPr>
                  </w:pPr>
                  <w:r w:rsidRPr="00FF6257">
                    <w:rPr>
                      <w:sz w:val="36"/>
                      <w:szCs w:val="36"/>
                    </w:rPr>
                    <w:t>K</w:t>
                  </w:r>
                  <w:r>
                    <w:rPr>
                      <w:sz w:val="36"/>
                      <w:szCs w:val="36"/>
                    </w:rPr>
                    <w:t>esimpulan</w:t>
                  </w:r>
                </w:p>
                <w:p w:rsidR="003A75C8" w:rsidRDefault="003A75C8" w:rsidP="00662366">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KURANG LAYAK</w:t>
                  </w:r>
                </w:p>
                <w:p w:rsidR="003A75C8" w:rsidRDefault="003A75C8" w:rsidP="00662366">
                  <w:pPr>
                    <w:jc w:val="center"/>
                    <w:rPr>
                      <w:sz w:val="36"/>
                      <w:szCs w:val="36"/>
                    </w:rPr>
                  </w:pPr>
                  <w:r>
                    <w:rPr>
                      <w:sz w:val="36"/>
                      <w:szCs w:val="36"/>
                    </w:rPr>
                    <w:t>Solusinya:</w:t>
                  </w:r>
                </w:p>
                <w:p w:rsidR="003A75C8" w:rsidRDefault="003A75C8" w:rsidP="00662366">
                  <w:pPr>
                    <w:jc w:val="center"/>
                    <w:rPr>
                      <w:sz w:val="36"/>
                      <w:szCs w:val="36"/>
                    </w:rPr>
                  </w:pPr>
                  <w:r>
                    <w:rPr>
                      <w:sz w:val="36"/>
                      <w:szCs w:val="36"/>
                    </w:rPr>
                    <w:t xml:space="preserve">Segera lapor dan konsultasi ke Serikat pekerja anda </w:t>
                  </w:r>
                </w:p>
                <w:p w:rsidR="003A75C8" w:rsidRDefault="003A75C8" w:rsidP="00662366">
                  <w:pPr>
                    <w:jc w:val="center"/>
                    <w:rPr>
                      <w:sz w:val="36"/>
                      <w:szCs w:val="36"/>
                    </w:rPr>
                  </w:pPr>
                </w:p>
                <w:p w:rsidR="003A75C8" w:rsidRDefault="003A75C8" w:rsidP="00662366">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662366">
                  <w:pPr>
                    <w:jc w:val="center"/>
                    <w:rPr>
                      <w:sz w:val="36"/>
                      <w:szCs w:val="36"/>
                    </w:rPr>
                  </w:pPr>
                  <w:r>
                    <w:t xml:space="preserve">&lt;7 P =ya      </w:t>
                  </w:r>
                  <w:proofErr w:type="gramStart"/>
                  <w:r>
                    <w:t>,p</w:t>
                  </w:r>
                  <w:proofErr w:type="gramEnd"/>
                  <w:r>
                    <w:t xml:space="preserve">=pertanyaan                 </w:t>
                  </w: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roofErr w:type="gramStart"/>
                  <w:r>
                    <w:rPr>
                      <w:sz w:val="36"/>
                      <w:szCs w:val="36"/>
                    </w:rPr>
                    <w:t>a</w:t>
                  </w:r>
                  <w:proofErr w:type="gramEnd"/>
                </w:p>
                <w:p w:rsidR="003A75C8" w:rsidRPr="00FF6257" w:rsidRDefault="003A75C8" w:rsidP="00662366">
                  <w:pPr>
                    <w:rPr>
                      <w:sz w:val="36"/>
                      <w:szCs w:val="36"/>
                    </w:rPr>
                  </w:pPr>
                </w:p>
              </w:txbxContent>
            </v:textbox>
          </v:rect>
        </w:pict>
      </w:r>
    </w:p>
    <w:p w:rsidR="004D6E39" w:rsidRDefault="004D6E39" w:rsidP="00BF7DEC">
      <w:pPr>
        <w:spacing w:before="100" w:beforeAutospacing="1" w:after="100" w:afterAutospacing="1" w:line="240" w:lineRule="auto"/>
      </w:pPr>
    </w:p>
    <w:p w:rsidR="004D6E39" w:rsidRDefault="004D6E39" w:rsidP="00BF7DEC">
      <w:pPr>
        <w:spacing w:before="100" w:beforeAutospacing="1" w:after="100" w:afterAutospacing="1" w:line="240" w:lineRule="auto"/>
      </w:pPr>
    </w:p>
    <w:p w:rsidR="008D4D7F" w:rsidRDefault="008D4D7F" w:rsidP="00BF7DEC">
      <w:pPr>
        <w:spacing w:before="100" w:beforeAutospacing="1" w:after="100" w:afterAutospacing="1" w:line="240" w:lineRule="auto"/>
      </w:pPr>
    </w:p>
    <w:p w:rsidR="008D4D7F" w:rsidRDefault="008D4D7F" w:rsidP="00BF7DEC">
      <w:pPr>
        <w:spacing w:before="100" w:beforeAutospacing="1" w:after="100" w:afterAutospacing="1" w:line="240" w:lineRule="auto"/>
      </w:pPr>
    </w:p>
    <w:p w:rsidR="008D4D7F" w:rsidRDefault="008D4D7F" w:rsidP="00BF7DEC">
      <w:pPr>
        <w:spacing w:before="100" w:beforeAutospacing="1" w:after="100" w:afterAutospacing="1" w:line="240" w:lineRule="auto"/>
      </w:pPr>
    </w:p>
    <w:p w:rsidR="008D4D7F" w:rsidRDefault="008D4D7F" w:rsidP="00BF7DEC">
      <w:pPr>
        <w:spacing w:before="100" w:beforeAutospacing="1" w:after="100" w:afterAutospacing="1" w:line="240" w:lineRule="auto"/>
      </w:pPr>
    </w:p>
    <w:p w:rsidR="008D4D7F" w:rsidRDefault="008D4D7F" w:rsidP="00BF7DEC">
      <w:pPr>
        <w:spacing w:before="100" w:beforeAutospacing="1" w:after="100" w:afterAutospacing="1" w:line="240" w:lineRule="auto"/>
      </w:pPr>
    </w:p>
    <w:p w:rsidR="008D4D7F" w:rsidRDefault="008D4D7F" w:rsidP="00BF7DEC">
      <w:pPr>
        <w:spacing w:before="100" w:beforeAutospacing="1" w:after="100" w:afterAutospacing="1" w:line="240" w:lineRule="auto"/>
      </w:pPr>
    </w:p>
    <w:p w:rsidR="008D4D7F" w:rsidRDefault="008D4D7F" w:rsidP="00BF7DEC">
      <w:pPr>
        <w:spacing w:before="100" w:beforeAutospacing="1" w:after="100" w:afterAutospacing="1" w:line="240" w:lineRule="auto"/>
      </w:pPr>
    </w:p>
    <w:p w:rsidR="008D4D7F" w:rsidRDefault="008D4D7F" w:rsidP="00BF7DEC">
      <w:pPr>
        <w:spacing w:before="100" w:beforeAutospacing="1" w:after="100" w:afterAutospacing="1" w:line="240" w:lineRule="auto"/>
      </w:pPr>
    </w:p>
    <w:p w:rsidR="004D6E39" w:rsidRDefault="004D6E39"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4D6E39" w:rsidRDefault="004D6E39" w:rsidP="00BF7DEC">
      <w:pPr>
        <w:spacing w:before="100" w:beforeAutospacing="1" w:after="100" w:afterAutospacing="1" w:line="240" w:lineRule="auto"/>
      </w:pPr>
      <w:r>
        <w:t>c.Layak</w:t>
      </w:r>
    </w:p>
    <w:p w:rsidR="004D6E39" w:rsidRDefault="00D83E29" w:rsidP="00BF7DEC">
      <w:pPr>
        <w:spacing w:before="100" w:beforeAutospacing="1" w:after="100" w:afterAutospacing="1" w:line="240" w:lineRule="auto"/>
      </w:pPr>
      <w:r>
        <w:rPr>
          <w:noProof/>
        </w:rPr>
        <w:pict>
          <v:rect id="Rectangle 14" o:spid="_x0000_s1035" style="position:absolute;margin-left:14.25pt;margin-top:1.45pt;width:426.75pt;height:268.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" fillcolor="white [3201]" strokecolor="#4f81bd [3204]" strokeweight="2pt">
            <v:textbox>
              <w:txbxContent>
                <w:p w:rsidR="003A75C8" w:rsidRDefault="003A75C8" w:rsidP="007543FC">
                  <w:pPr>
                    <w:jc w:val="center"/>
                    <w:rPr>
                      <w:sz w:val="36"/>
                      <w:szCs w:val="36"/>
                    </w:rPr>
                  </w:pPr>
                  <w:r w:rsidRPr="00FF6257">
                    <w:rPr>
                      <w:sz w:val="36"/>
                      <w:szCs w:val="36"/>
                    </w:rPr>
                    <w:t>K</w:t>
                  </w:r>
                  <w:r>
                    <w:rPr>
                      <w:sz w:val="36"/>
                      <w:szCs w:val="36"/>
                    </w:rPr>
                    <w:t>esimpulan</w:t>
                  </w:r>
                </w:p>
                <w:p w:rsidR="003A75C8" w:rsidRDefault="003A75C8" w:rsidP="007543FC">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LAYAK</w:t>
                  </w:r>
                </w:p>
                <w:p w:rsidR="003A75C8" w:rsidRDefault="003A75C8" w:rsidP="007543FC">
                  <w:pPr>
                    <w:jc w:val="center"/>
                    <w:rPr>
                      <w:sz w:val="36"/>
                      <w:szCs w:val="36"/>
                    </w:rPr>
                  </w:pPr>
                  <w:r>
                    <w:rPr>
                      <w:sz w:val="36"/>
                      <w:szCs w:val="36"/>
                    </w:rPr>
                    <w:t>Solusinya:</w:t>
                  </w:r>
                </w:p>
                <w:p w:rsidR="003A75C8" w:rsidRDefault="003A75C8" w:rsidP="007543FC">
                  <w:pPr>
                    <w:jc w:val="center"/>
                    <w:rPr>
                      <w:sz w:val="36"/>
                      <w:szCs w:val="36"/>
                    </w:rPr>
                  </w:pPr>
                  <w:r>
                    <w:rPr>
                      <w:sz w:val="36"/>
                      <w:szCs w:val="36"/>
                    </w:rPr>
                    <w:t xml:space="preserve">Nikmati upah layak anda </w:t>
                  </w:r>
                </w:p>
                <w:p w:rsidR="003A75C8" w:rsidRDefault="003A75C8" w:rsidP="007543FC">
                  <w:pPr>
                    <w:jc w:val="center"/>
                    <w:rPr>
                      <w:sz w:val="36"/>
                      <w:szCs w:val="36"/>
                    </w:rPr>
                  </w:pPr>
                </w:p>
                <w:p w:rsidR="003A75C8" w:rsidRDefault="003A75C8" w:rsidP="007543FC">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7543FC">
                  <w:pPr>
                    <w:jc w:val="center"/>
                    <w:rPr>
                      <w:sz w:val="36"/>
                      <w:szCs w:val="36"/>
                    </w:rPr>
                  </w:pPr>
                  <w:r>
                    <w:t xml:space="preserve">11 P jawaban=tidak      </w:t>
                  </w:r>
                  <w:proofErr w:type="gramStart"/>
                  <w:r>
                    <w:t>,p</w:t>
                  </w:r>
                  <w:proofErr w:type="gramEnd"/>
                  <w:r>
                    <w:t xml:space="preserve">=pertanyaan                 </w:t>
                  </w:r>
                </w:p>
                <w:p w:rsidR="003A75C8" w:rsidRDefault="003A75C8" w:rsidP="007543FC">
                  <w:pPr>
                    <w:jc w:val="center"/>
                    <w:rPr>
                      <w:sz w:val="36"/>
                      <w:szCs w:val="36"/>
                    </w:rPr>
                  </w:pPr>
                </w:p>
                <w:p w:rsidR="003A75C8" w:rsidRDefault="003A75C8" w:rsidP="007543FC">
                  <w:pPr>
                    <w:jc w:val="center"/>
                    <w:rPr>
                      <w:sz w:val="36"/>
                      <w:szCs w:val="36"/>
                    </w:rPr>
                  </w:pPr>
                </w:p>
                <w:p w:rsidR="003A75C8" w:rsidRDefault="003A75C8" w:rsidP="007543FC">
                  <w:pPr>
                    <w:jc w:val="center"/>
                    <w:rPr>
                      <w:sz w:val="36"/>
                      <w:szCs w:val="36"/>
                    </w:rPr>
                  </w:pPr>
                </w:p>
                <w:p w:rsidR="003A75C8" w:rsidRDefault="003A75C8" w:rsidP="007543FC">
                  <w:pPr>
                    <w:jc w:val="center"/>
                    <w:rPr>
                      <w:sz w:val="36"/>
                      <w:szCs w:val="36"/>
                    </w:rPr>
                  </w:pPr>
                </w:p>
                <w:p w:rsidR="003A75C8" w:rsidRDefault="003A75C8" w:rsidP="007543FC">
                  <w:pPr>
                    <w:jc w:val="center"/>
                    <w:rPr>
                      <w:sz w:val="36"/>
                      <w:szCs w:val="36"/>
                    </w:rPr>
                  </w:pPr>
                </w:p>
                <w:p w:rsidR="003A75C8" w:rsidRDefault="003A75C8" w:rsidP="007543FC">
                  <w:pPr>
                    <w:jc w:val="center"/>
                    <w:rPr>
                      <w:sz w:val="36"/>
                      <w:szCs w:val="36"/>
                    </w:rPr>
                  </w:pPr>
                </w:p>
                <w:p w:rsidR="003A75C8" w:rsidRDefault="003A75C8" w:rsidP="007543FC">
                  <w:pPr>
                    <w:jc w:val="center"/>
                    <w:rPr>
                      <w:sz w:val="36"/>
                      <w:szCs w:val="36"/>
                    </w:rPr>
                  </w:pPr>
                </w:p>
                <w:p w:rsidR="003A75C8" w:rsidRDefault="003A75C8" w:rsidP="007543FC">
                  <w:pPr>
                    <w:jc w:val="center"/>
                    <w:rPr>
                      <w:sz w:val="36"/>
                      <w:szCs w:val="36"/>
                    </w:rPr>
                  </w:pPr>
                  <w:proofErr w:type="gramStart"/>
                  <w:r>
                    <w:rPr>
                      <w:sz w:val="36"/>
                      <w:szCs w:val="36"/>
                    </w:rPr>
                    <w:t>a</w:t>
                  </w:r>
                  <w:proofErr w:type="gramEnd"/>
                </w:p>
                <w:p w:rsidR="003A75C8" w:rsidRPr="00FF6257" w:rsidRDefault="003A75C8" w:rsidP="007543FC">
                  <w:pPr>
                    <w:rPr>
                      <w:sz w:val="36"/>
                      <w:szCs w:val="36"/>
                    </w:rPr>
                  </w:pPr>
                </w:p>
              </w:txbxContent>
            </v:textbox>
          </v:rect>
        </w:pict>
      </w:r>
    </w:p>
    <w:p w:rsidR="004D6E39" w:rsidRDefault="004D6E39" w:rsidP="00BF7DEC">
      <w:pPr>
        <w:spacing w:before="100" w:beforeAutospacing="1" w:after="100" w:afterAutospacing="1" w:line="240" w:lineRule="auto"/>
      </w:pPr>
    </w:p>
    <w:p w:rsidR="004D6E39" w:rsidRDefault="004D6E39" w:rsidP="00BF7DEC">
      <w:pPr>
        <w:spacing w:before="100" w:beforeAutospacing="1" w:after="100" w:afterAutospacing="1" w:line="240" w:lineRule="auto"/>
      </w:pPr>
    </w:p>
    <w:p w:rsidR="004D6E39" w:rsidRDefault="004D6E39" w:rsidP="00BF7DEC">
      <w:pPr>
        <w:spacing w:before="100" w:beforeAutospacing="1" w:after="100" w:afterAutospacing="1" w:line="240" w:lineRule="auto"/>
      </w:pPr>
    </w:p>
    <w:p w:rsidR="004D6E39" w:rsidRDefault="004D6E39" w:rsidP="00BF7DEC">
      <w:pPr>
        <w:spacing w:before="100" w:beforeAutospacing="1" w:after="100" w:afterAutospacing="1" w:line="240" w:lineRule="auto"/>
      </w:pPr>
    </w:p>
    <w:p w:rsidR="004D6E39" w:rsidRDefault="004D6E39" w:rsidP="00BF7DEC">
      <w:pPr>
        <w:spacing w:before="100" w:beforeAutospacing="1" w:after="100" w:afterAutospacing="1" w:line="240" w:lineRule="auto"/>
      </w:pPr>
    </w:p>
    <w:p w:rsidR="004D6E39" w:rsidRDefault="004D6E39"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4D6E39" w:rsidRDefault="004D6E39" w:rsidP="00BF7DEC">
      <w:pPr>
        <w:spacing w:before="100" w:beforeAutospacing="1" w:after="100" w:afterAutospacing="1" w:line="240" w:lineRule="auto"/>
      </w:pPr>
    </w:p>
    <w:p w:rsidR="004D6E39" w:rsidRDefault="004D6E39" w:rsidP="00BF7DEC">
      <w:pPr>
        <w:spacing w:before="100" w:beforeAutospacing="1" w:after="100" w:afterAutospacing="1" w:line="240" w:lineRule="auto"/>
      </w:pPr>
      <w:r>
        <w:t xml:space="preserve">Ketika user klik </w:t>
      </w:r>
    </w:p>
    <w:p w:rsidR="004D6E39" w:rsidRPr="004D6E39" w:rsidRDefault="004D6E39" w:rsidP="00BF7DEC">
      <w:pPr>
        <w:spacing w:before="100" w:beforeAutospacing="1" w:after="100" w:afterAutospacing="1" w:line="240" w:lineRule="auto"/>
        <w:rPr>
          <w:sz w:val="24"/>
          <w:szCs w:val="24"/>
        </w:rPr>
      </w:pPr>
      <w:r>
        <w:rPr>
          <w:sz w:val="24"/>
          <w:szCs w:val="24"/>
        </w:rPr>
        <w:t>SANDANG</w:t>
      </w:r>
    </w:p>
    <w:p w:rsidR="004D6E39" w:rsidRPr="0004674F" w:rsidRDefault="004D6E39" w:rsidP="004D6E39">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Muncul Halaman untuk menganalisa upah kenaikan harga Sandang setelah penetapan UMR.</w:t>
      </w:r>
      <w:r w:rsidRPr="0004674F">
        <w:rPr>
          <w:rFonts w:ascii="Times New Roman" w:eastAsia="Times New Roman" w:hAnsi="Times New Roman" w:cs="Times New Roman"/>
          <w:spacing w:val="-15"/>
          <w:sz w:val="24"/>
          <w:szCs w:val="24"/>
        </w:rPr>
        <w:t xml:space="preserve"> Halaman </w:t>
      </w:r>
      <w:r>
        <w:rPr>
          <w:rFonts w:ascii="Times New Roman" w:eastAsia="Times New Roman" w:hAnsi="Times New Roman" w:cs="Times New Roman"/>
          <w:spacing w:val="-15"/>
          <w:sz w:val="24"/>
          <w:szCs w:val="24"/>
        </w:rPr>
        <w:t xml:space="preserve">ini </w:t>
      </w:r>
      <w:proofErr w:type="gramStart"/>
      <w:r w:rsidRPr="0004674F">
        <w:rPr>
          <w:rFonts w:ascii="Times New Roman" w:eastAsia="Times New Roman" w:hAnsi="Times New Roman" w:cs="Times New Roman"/>
          <w:sz w:val="24"/>
          <w:szCs w:val="24"/>
        </w:rPr>
        <w:t>akan</w:t>
      </w:r>
      <w:proofErr w:type="gramEnd"/>
      <w:r w:rsidRPr="0004674F">
        <w:rPr>
          <w:rFonts w:ascii="Times New Roman" w:eastAsia="Times New Roman" w:hAnsi="Times New Roman" w:cs="Times New Roman"/>
          <w:sz w:val="24"/>
          <w:szCs w:val="24"/>
        </w:rPr>
        <w:t xml:space="preserve"> memberikan pertanyaan-pertanyaan ke</w:t>
      </w:r>
      <w:r>
        <w:rPr>
          <w:rFonts w:ascii="Times New Roman" w:eastAsia="Times New Roman" w:hAnsi="Times New Roman" w:cs="Times New Roman"/>
          <w:sz w:val="24"/>
          <w:szCs w:val="24"/>
        </w:rPr>
        <w:t>pada pengguna terkait kenaikan harga komponen Sandang setelah penetapan upah</w:t>
      </w:r>
      <w:r w:rsidRPr="0004674F">
        <w:rPr>
          <w:rFonts w:ascii="Times New Roman" w:eastAsia="Times New Roman" w:hAnsi="Times New Roman" w:cs="Times New Roman"/>
          <w:sz w:val="24"/>
          <w:szCs w:val="24"/>
        </w:rPr>
        <w:t xml:space="preserve">. Pengguna </w:t>
      </w:r>
      <w:proofErr w:type="gramStart"/>
      <w:r w:rsidRPr="0004674F">
        <w:rPr>
          <w:rFonts w:ascii="Times New Roman" w:eastAsia="Times New Roman" w:hAnsi="Times New Roman" w:cs="Times New Roman"/>
          <w:sz w:val="24"/>
          <w:szCs w:val="24"/>
        </w:rPr>
        <w:t>akan</w:t>
      </w:r>
      <w:proofErr w:type="gramEnd"/>
      <w:r w:rsidRPr="0004674F">
        <w:rPr>
          <w:rFonts w:ascii="Times New Roman" w:eastAsia="Times New Roman" w:hAnsi="Times New Roman" w:cs="Times New Roman"/>
          <w:sz w:val="24"/>
          <w:szCs w:val="24"/>
        </w:rPr>
        <w:t xml:space="preserve"> memberikan fakta berupa jawaban “YA” atau“TIDAK” pada setiap pertanyaan yang diajukan</w:t>
      </w:r>
    </w:p>
    <w:p w:rsidR="004D6E39" w:rsidRDefault="004D6E39" w:rsidP="004D6E39">
      <w:pPr>
        <w:spacing w:before="100" w:beforeAutospacing="1" w:after="100" w:afterAutospacing="1" w:line="240" w:lineRule="auto"/>
      </w:pPr>
      <w:proofErr w:type="gramStart"/>
      <w:r>
        <w:t>1.apakah</w:t>
      </w:r>
      <w:proofErr w:type="gramEnd"/>
      <w:r>
        <w:t xml:space="preserve"> setelah penetapan UMR  ada kenaikan harga Celana panjang/ Rok/Pakaian muslim ? </w:t>
      </w:r>
    </w:p>
    <w:p w:rsidR="004D6E39" w:rsidRDefault="004D6E39" w:rsidP="004D6E39">
      <w:pPr>
        <w:numPr>
          <w:ilvl w:val="0"/>
          <w:numId w:val="11"/>
        </w:numPr>
        <w:spacing w:before="100" w:beforeAutospacing="1" w:after="100" w:afterAutospacing="1" w:line="240" w:lineRule="auto"/>
      </w:pPr>
      <w:r>
        <w:t xml:space="preserve">Ya   </w:t>
      </w:r>
    </w:p>
    <w:p w:rsidR="004D6E39" w:rsidRDefault="004D6E39" w:rsidP="004D6E39">
      <w:pPr>
        <w:numPr>
          <w:ilvl w:val="0"/>
          <w:numId w:val="11"/>
        </w:numPr>
        <w:spacing w:before="100" w:beforeAutospacing="1" w:after="100" w:afterAutospacing="1" w:line="240" w:lineRule="auto"/>
      </w:pPr>
      <w:r>
        <w:t xml:space="preserve">Tidak </w:t>
      </w:r>
    </w:p>
    <w:p w:rsidR="004D6E39" w:rsidRDefault="004D6E39" w:rsidP="004D6E39">
      <w:pPr>
        <w:spacing w:before="100" w:beforeAutospacing="1" w:after="100" w:afterAutospacing="1" w:line="240" w:lineRule="auto"/>
      </w:pPr>
      <w:proofErr w:type="gramStart"/>
      <w:r>
        <w:t>2.apakah</w:t>
      </w:r>
      <w:proofErr w:type="gramEnd"/>
      <w:r>
        <w:t xml:space="preserve"> setelah penetapan UMR  ada kenaikan harga Celana pendek ? </w:t>
      </w:r>
    </w:p>
    <w:p w:rsidR="004D6E39" w:rsidRDefault="004D6E39" w:rsidP="004D6E39">
      <w:pPr>
        <w:numPr>
          <w:ilvl w:val="0"/>
          <w:numId w:val="11"/>
        </w:numPr>
        <w:spacing w:before="100" w:beforeAutospacing="1" w:after="100" w:afterAutospacing="1" w:line="240" w:lineRule="auto"/>
      </w:pPr>
      <w:r>
        <w:t xml:space="preserve">Ya   </w:t>
      </w:r>
    </w:p>
    <w:p w:rsidR="00662366" w:rsidRDefault="004D6E39" w:rsidP="004D6E39">
      <w:pPr>
        <w:numPr>
          <w:ilvl w:val="0"/>
          <w:numId w:val="11"/>
        </w:numPr>
        <w:spacing w:before="100" w:beforeAutospacing="1" w:after="100" w:afterAutospacing="1" w:line="240" w:lineRule="auto"/>
      </w:pPr>
      <w:r>
        <w:t>Tidak</w:t>
      </w:r>
    </w:p>
    <w:p w:rsidR="004D6E39" w:rsidRDefault="004D6E39" w:rsidP="00662366">
      <w:pPr>
        <w:spacing w:before="100" w:beforeAutospacing="1" w:after="100" w:afterAutospacing="1" w:line="240" w:lineRule="auto"/>
        <w:ind w:left="720"/>
      </w:pPr>
    </w:p>
    <w:p w:rsidR="004D6E39" w:rsidRDefault="004D6E39" w:rsidP="004D6E39">
      <w:pPr>
        <w:spacing w:before="100" w:beforeAutospacing="1" w:after="100" w:afterAutospacing="1" w:line="240" w:lineRule="auto"/>
      </w:pPr>
      <w:proofErr w:type="gramStart"/>
      <w:r>
        <w:t>3.apakah</w:t>
      </w:r>
      <w:proofErr w:type="gramEnd"/>
      <w:r>
        <w:t xml:space="preserve"> setelah penetapan UMR  ada kenaikan harga Ikat Pinggang? </w:t>
      </w:r>
    </w:p>
    <w:p w:rsidR="004D6E39" w:rsidRDefault="004D6E39" w:rsidP="004D6E39">
      <w:pPr>
        <w:numPr>
          <w:ilvl w:val="0"/>
          <w:numId w:val="11"/>
        </w:numPr>
        <w:spacing w:before="100" w:beforeAutospacing="1" w:after="100" w:afterAutospacing="1" w:line="240" w:lineRule="auto"/>
      </w:pPr>
      <w:r>
        <w:t xml:space="preserve">Ya   </w:t>
      </w:r>
    </w:p>
    <w:p w:rsidR="004D6E39" w:rsidRDefault="004D6E39" w:rsidP="004D6E39">
      <w:pPr>
        <w:numPr>
          <w:ilvl w:val="0"/>
          <w:numId w:val="11"/>
        </w:numPr>
        <w:spacing w:before="100" w:beforeAutospacing="1" w:after="100" w:afterAutospacing="1" w:line="240" w:lineRule="auto"/>
      </w:pPr>
      <w:r>
        <w:t xml:space="preserve">Tidak </w:t>
      </w:r>
    </w:p>
    <w:p w:rsidR="006F43B6" w:rsidRDefault="006F43B6" w:rsidP="006F43B6">
      <w:pPr>
        <w:spacing w:before="100" w:beforeAutospacing="1" w:after="100" w:afterAutospacing="1" w:line="240" w:lineRule="auto"/>
      </w:pPr>
      <w:r>
        <w:t xml:space="preserve"> </w:t>
      </w:r>
      <w:proofErr w:type="gramStart"/>
      <w:r>
        <w:t>4.apakah</w:t>
      </w:r>
      <w:proofErr w:type="gramEnd"/>
      <w:r>
        <w:t xml:space="preserve"> setelah penetapan UMR  ada kenaikan harga Kemeja lengan pendek/blouse? </w:t>
      </w:r>
    </w:p>
    <w:p w:rsidR="006F43B6" w:rsidRDefault="006F43B6" w:rsidP="006F43B6">
      <w:pPr>
        <w:numPr>
          <w:ilvl w:val="0"/>
          <w:numId w:val="11"/>
        </w:numPr>
        <w:spacing w:before="100" w:beforeAutospacing="1" w:after="100" w:afterAutospacing="1" w:line="240" w:lineRule="auto"/>
      </w:pPr>
      <w:r>
        <w:t xml:space="preserve">Ya   </w:t>
      </w:r>
    </w:p>
    <w:p w:rsidR="006F43B6" w:rsidRDefault="006F43B6" w:rsidP="006F43B6">
      <w:pPr>
        <w:numPr>
          <w:ilvl w:val="0"/>
          <w:numId w:val="11"/>
        </w:numPr>
        <w:spacing w:before="100" w:beforeAutospacing="1" w:after="100" w:afterAutospacing="1" w:line="240" w:lineRule="auto"/>
      </w:pPr>
      <w:r>
        <w:t xml:space="preserve">Tidak </w:t>
      </w:r>
    </w:p>
    <w:p w:rsidR="006F43B6" w:rsidRDefault="006F43B6" w:rsidP="006F43B6">
      <w:pPr>
        <w:spacing w:before="100" w:beforeAutospacing="1" w:after="100" w:afterAutospacing="1" w:line="240" w:lineRule="auto"/>
      </w:pPr>
      <w:r>
        <w:t xml:space="preserve"> </w:t>
      </w:r>
      <w:proofErr w:type="gramStart"/>
      <w:r>
        <w:t>5.apakah</w:t>
      </w:r>
      <w:proofErr w:type="gramEnd"/>
      <w:r>
        <w:t xml:space="preserve"> setelah penetapan UMR  ada kenaikan harga Kaos oblong/ BH? </w:t>
      </w:r>
    </w:p>
    <w:p w:rsidR="006F43B6" w:rsidRDefault="006F43B6" w:rsidP="006F43B6">
      <w:pPr>
        <w:numPr>
          <w:ilvl w:val="0"/>
          <w:numId w:val="11"/>
        </w:numPr>
        <w:spacing w:before="100" w:beforeAutospacing="1" w:after="100" w:afterAutospacing="1" w:line="240" w:lineRule="auto"/>
      </w:pPr>
      <w:r>
        <w:t xml:space="preserve">Ya   </w:t>
      </w:r>
    </w:p>
    <w:p w:rsidR="006F43B6" w:rsidRDefault="006F43B6" w:rsidP="006F43B6">
      <w:pPr>
        <w:numPr>
          <w:ilvl w:val="0"/>
          <w:numId w:val="11"/>
        </w:numPr>
        <w:spacing w:before="100" w:beforeAutospacing="1" w:after="100" w:afterAutospacing="1" w:line="240" w:lineRule="auto"/>
      </w:pPr>
      <w:r>
        <w:t xml:space="preserve">Tidak </w:t>
      </w:r>
    </w:p>
    <w:p w:rsidR="006F43B6" w:rsidRDefault="006F43B6" w:rsidP="006F43B6">
      <w:pPr>
        <w:spacing w:before="100" w:beforeAutospacing="1" w:after="100" w:afterAutospacing="1" w:line="240" w:lineRule="auto"/>
      </w:pPr>
      <w:proofErr w:type="gramStart"/>
      <w:r>
        <w:lastRenderedPageBreak/>
        <w:t>6.apakah</w:t>
      </w:r>
      <w:proofErr w:type="gramEnd"/>
      <w:r>
        <w:t xml:space="preserve"> setelah penetapan UMR  ada kenaikan harga Celana dalam? </w:t>
      </w:r>
    </w:p>
    <w:p w:rsidR="006F43B6" w:rsidRDefault="006F43B6" w:rsidP="006F43B6">
      <w:pPr>
        <w:numPr>
          <w:ilvl w:val="0"/>
          <w:numId w:val="11"/>
        </w:numPr>
        <w:spacing w:before="100" w:beforeAutospacing="1" w:after="100" w:afterAutospacing="1" w:line="240" w:lineRule="auto"/>
      </w:pPr>
      <w:r>
        <w:t xml:space="preserve">Ya   </w:t>
      </w:r>
    </w:p>
    <w:p w:rsidR="006F43B6" w:rsidRDefault="006F43B6" w:rsidP="006F43B6">
      <w:pPr>
        <w:numPr>
          <w:ilvl w:val="0"/>
          <w:numId w:val="11"/>
        </w:numPr>
        <w:spacing w:before="100" w:beforeAutospacing="1" w:after="100" w:afterAutospacing="1" w:line="240" w:lineRule="auto"/>
      </w:pPr>
      <w:r>
        <w:t xml:space="preserve">Tidak </w:t>
      </w:r>
    </w:p>
    <w:p w:rsidR="006F43B6" w:rsidRDefault="006F43B6" w:rsidP="006F43B6">
      <w:pPr>
        <w:spacing w:before="100" w:beforeAutospacing="1" w:after="100" w:afterAutospacing="1" w:line="240" w:lineRule="auto"/>
      </w:pPr>
      <w:proofErr w:type="gramStart"/>
      <w:r>
        <w:t>7.apakah</w:t>
      </w:r>
      <w:proofErr w:type="gramEnd"/>
      <w:r>
        <w:t xml:space="preserve"> setelah penetapan UMR  ada kenaikan harga Sarung/kain panjang? </w:t>
      </w:r>
    </w:p>
    <w:p w:rsidR="006F43B6" w:rsidRDefault="006F43B6" w:rsidP="006F43B6">
      <w:pPr>
        <w:numPr>
          <w:ilvl w:val="0"/>
          <w:numId w:val="11"/>
        </w:numPr>
        <w:spacing w:before="100" w:beforeAutospacing="1" w:after="100" w:afterAutospacing="1" w:line="240" w:lineRule="auto"/>
      </w:pPr>
      <w:r>
        <w:t xml:space="preserve">Ya   </w:t>
      </w:r>
    </w:p>
    <w:p w:rsidR="006F43B6" w:rsidRDefault="006F43B6" w:rsidP="006F43B6">
      <w:pPr>
        <w:numPr>
          <w:ilvl w:val="0"/>
          <w:numId w:val="11"/>
        </w:numPr>
        <w:spacing w:before="100" w:beforeAutospacing="1" w:after="100" w:afterAutospacing="1" w:line="240" w:lineRule="auto"/>
      </w:pPr>
      <w:r>
        <w:t xml:space="preserve">Tidak </w:t>
      </w:r>
    </w:p>
    <w:p w:rsidR="006F43B6" w:rsidRDefault="006F43B6" w:rsidP="006F43B6">
      <w:pPr>
        <w:spacing w:before="100" w:beforeAutospacing="1" w:after="100" w:afterAutospacing="1" w:line="240" w:lineRule="auto"/>
      </w:pPr>
    </w:p>
    <w:p w:rsidR="006F43B6" w:rsidRDefault="006F43B6" w:rsidP="006F43B6">
      <w:pPr>
        <w:spacing w:before="100" w:beforeAutospacing="1" w:after="100" w:afterAutospacing="1" w:line="240" w:lineRule="auto"/>
      </w:pPr>
      <w:proofErr w:type="gramStart"/>
      <w:r>
        <w:t>8.apakah</w:t>
      </w:r>
      <w:proofErr w:type="gramEnd"/>
      <w:r>
        <w:t xml:space="preserve"> setelah penetapan UMR  ada kenaikan harga Sepatu? </w:t>
      </w:r>
    </w:p>
    <w:p w:rsidR="006F43B6" w:rsidRDefault="006F43B6" w:rsidP="006F43B6">
      <w:pPr>
        <w:numPr>
          <w:ilvl w:val="0"/>
          <w:numId w:val="11"/>
        </w:numPr>
        <w:spacing w:before="100" w:beforeAutospacing="1" w:after="100" w:afterAutospacing="1" w:line="240" w:lineRule="auto"/>
      </w:pPr>
      <w:r>
        <w:t xml:space="preserve">Ya   </w:t>
      </w:r>
    </w:p>
    <w:p w:rsidR="006F43B6" w:rsidRDefault="006F43B6" w:rsidP="006F43B6">
      <w:pPr>
        <w:numPr>
          <w:ilvl w:val="0"/>
          <w:numId w:val="11"/>
        </w:numPr>
        <w:spacing w:before="100" w:beforeAutospacing="1" w:after="100" w:afterAutospacing="1" w:line="240" w:lineRule="auto"/>
      </w:pPr>
      <w:r>
        <w:t xml:space="preserve">Tidak </w:t>
      </w:r>
    </w:p>
    <w:p w:rsidR="006F43B6" w:rsidRDefault="006F43B6" w:rsidP="006F43B6">
      <w:pPr>
        <w:spacing w:before="100" w:beforeAutospacing="1" w:after="100" w:afterAutospacing="1" w:line="240" w:lineRule="auto"/>
      </w:pPr>
      <w:proofErr w:type="gramStart"/>
      <w:r>
        <w:t>9.apakah</w:t>
      </w:r>
      <w:proofErr w:type="gramEnd"/>
      <w:r>
        <w:t xml:space="preserve"> setelah penetapan UMR  ada kenaikan harga Kaos Kaki? </w:t>
      </w:r>
    </w:p>
    <w:p w:rsidR="006F43B6" w:rsidRDefault="006F43B6" w:rsidP="006F43B6">
      <w:pPr>
        <w:numPr>
          <w:ilvl w:val="0"/>
          <w:numId w:val="11"/>
        </w:numPr>
        <w:spacing w:before="100" w:beforeAutospacing="1" w:after="100" w:afterAutospacing="1" w:line="240" w:lineRule="auto"/>
      </w:pPr>
      <w:r>
        <w:t xml:space="preserve">Ya   </w:t>
      </w:r>
    </w:p>
    <w:p w:rsidR="006F43B6" w:rsidRDefault="006F43B6" w:rsidP="006F43B6">
      <w:pPr>
        <w:numPr>
          <w:ilvl w:val="0"/>
          <w:numId w:val="11"/>
        </w:numPr>
        <w:spacing w:before="100" w:beforeAutospacing="1" w:after="100" w:afterAutospacing="1" w:line="240" w:lineRule="auto"/>
      </w:pPr>
      <w:r>
        <w:t xml:space="preserve">Tidak </w:t>
      </w:r>
    </w:p>
    <w:p w:rsidR="006F43B6" w:rsidRDefault="006F43B6" w:rsidP="006F43B6">
      <w:pPr>
        <w:spacing w:before="100" w:beforeAutospacing="1" w:after="100" w:afterAutospacing="1" w:line="240" w:lineRule="auto"/>
      </w:pPr>
      <w:r>
        <w:t>10</w:t>
      </w:r>
      <w:proofErr w:type="gramStart"/>
      <w:r>
        <w:t>.apakah</w:t>
      </w:r>
      <w:proofErr w:type="gramEnd"/>
      <w:r>
        <w:t xml:space="preserve"> setelah penetapan UMR  ada kenaikan harga Perlengkapan pembersih sepatu   ,Semir sepatu,Sikat sepatu?</w:t>
      </w:r>
    </w:p>
    <w:p w:rsidR="006F43B6" w:rsidRDefault="006F43B6" w:rsidP="006F43B6">
      <w:pPr>
        <w:numPr>
          <w:ilvl w:val="0"/>
          <w:numId w:val="11"/>
        </w:numPr>
        <w:spacing w:before="100" w:beforeAutospacing="1" w:after="100" w:afterAutospacing="1" w:line="240" w:lineRule="auto"/>
      </w:pPr>
      <w:r>
        <w:t xml:space="preserve">Ya   </w:t>
      </w:r>
    </w:p>
    <w:p w:rsidR="006F43B6" w:rsidRDefault="006F43B6" w:rsidP="006F43B6">
      <w:pPr>
        <w:numPr>
          <w:ilvl w:val="0"/>
          <w:numId w:val="11"/>
        </w:numPr>
        <w:spacing w:before="100" w:beforeAutospacing="1" w:after="100" w:afterAutospacing="1" w:line="240" w:lineRule="auto"/>
      </w:pPr>
      <w:r>
        <w:t xml:space="preserve">Tidak </w:t>
      </w:r>
    </w:p>
    <w:p w:rsidR="006F43B6" w:rsidRDefault="006F43B6" w:rsidP="006F43B6">
      <w:pPr>
        <w:spacing w:before="100" w:beforeAutospacing="1" w:after="100" w:afterAutospacing="1" w:line="240" w:lineRule="auto"/>
      </w:pPr>
      <w:r>
        <w:t>11</w:t>
      </w:r>
      <w:proofErr w:type="gramStart"/>
      <w:r>
        <w:t>.apakah</w:t>
      </w:r>
      <w:proofErr w:type="gramEnd"/>
      <w:r>
        <w:t xml:space="preserve"> setelah penetapan UMR  ada kenaikan harga Sandal jepit? </w:t>
      </w:r>
    </w:p>
    <w:p w:rsidR="006F43B6" w:rsidRDefault="006F43B6" w:rsidP="006F43B6">
      <w:pPr>
        <w:numPr>
          <w:ilvl w:val="0"/>
          <w:numId w:val="11"/>
        </w:numPr>
        <w:spacing w:before="100" w:beforeAutospacing="1" w:after="100" w:afterAutospacing="1" w:line="240" w:lineRule="auto"/>
      </w:pPr>
      <w:r>
        <w:t xml:space="preserve">Ya   </w:t>
      </w:r>
    </w:p>
    <w:p w:rsidR="006F43B6" w:rsidRDefault="006F43B6" w:rsidP="006F43B6">
      <w:pPr>
        <w:numPr>
          <w:ilvl w:val="0"/>
          <w:numId w:val="11"/>
        </w:numPr>
        <w:spacing w:before="100" w:beforeAutospacing="1" w:after="100" w:afterAutospacing="1" w:line="240" w:lineRule="auto"/>
      </w:pPr>
      <w:r>
        <w:t xml:space="preserve">Tidak </w:t>
      </w:r>
    </w:p>
    <w:p w:rsidR="006F43B6" w:rsidRDefault="006F43B6" w:rsidP="006F43B6">
      <w:pPr>
        <w:spacing w:before="100" w:beforeAutospacing="1" w:after="100" w:afterAutospacing="1" w:line="240" w:lineRule="auto"/>
      </w:pPr>
      <w:r>
        <w:t>12</w:t>
      </w:r>
      <w:proofErr w:type="gramStart"/>
      <w:r>
        <w:t>.apakah</w:t>
      </w:r>
      <w:proofErr w:type="gramEnd"/>
      <w:r>
        <w:t xml:space="preserve"> setelah penetapan UMR  ada kenaikan harga Handuk mandi? </w:t>
      </w:r>
    </w:p>
    <w:p w:rsidR="006F43B6" w:rsidRDefault="006F43B6" w:rsidP="006F43B6">
      <w:pPr>
        <w:numPr>
          <w:ilvl w:val="0"/>
          <w:numId w:val="11"/>
        </w:numPr>
        <w:spacing w:before="100" w:beforeAutospacing="1" w:after="100" w:afterAutospacing="1" w:line="240" w:lineRule="auto"/>
      </w:pPr>
      <w:r>
        <w:t xml:space="preserve">Ya   </w:t>
      </w:r>
    </w:p>
    <w:p w:rsidR="006F43B6" w:rsidRDefault="006F43B6" w:rsidP="006F43B6">
      <w:pPr>
        <w:numPr>
          <w:ilvl w:val="0"/>
          <w:numId w:val="11"/>
        </w:numPr>
        <w:spacing w:before="100" w:beforeAutospacing="1" w:after="100" w:afterAutospacing="1" w:line="240" w:lineRule="auto"/>
      </w:pPr>
      <w:r>
        <w:t xml:space="preserve">Tidak </w:t>
      </w:r>
    </w:p>
    <w:p w:rsidR="006F43B6" w:rsidRDefault="006F43B6" w:rsidP="006F43B6">
      <w:pPr>
        <w:spacing w:before="100" w:beforeAutospacing="1" w:after="100" w:afterAutospacing="1" w:line="240" w:lineRule="auto"/>
      </w:pPr>
      <w:r>
        <w:t>13</w:t>
      </w:r>
      <w:proofErr w:type="gramStart"/>
      <w:r>
        <w:t>.apakah</w:t>
      </w:r>
      <w:proofErr w:type="gramEnd"/>
      <w:r>
        <w:t xml:space="preserve"> setelah penetapan UMR  ada kenaikan Perlengkapan ibadah,sajadah,mukena,peci ? </w:t>
      </w:r>
    </w:p>
    <w:p w:rsidR="006F43B6" w:rsidRDefault="006F43B6" w:rsidP="006F43B6">
      <w:pPr>
        <w:numPr>
          <w:ilvl w:val="0"/>
          <w:numId w:val="11"/>
        </w:numPr>
        <w:spacing w:before="100" w:beforeAutospacing="1" w:after="100" w:afterAutospacing="1" w:line="240" w:lineRule="auto"/>
      </w:pPr>
      <w:r>
        <w:t xml:space="preserve">Ya   </w:t>
      </w:r>
    </w:p>
    <w:p w:rsidR="006F43B6" w:rsidRDefault="006F43B6" w:rsidP="00662366">
      <w:pPr>
        <w:numPr>
          <w:ilvl w:val="0"/>
          <w:numId w:val="11"/>
        </w:numPr>
        <w:spacing w:before="100" w:beforeAutospacing="1" w:after="100" w:afterAutospacing="1" w:line="240" w:lineRule="auto"/>
      </w:pPr>
      <w:r>
        <w:t>T</w:t>
      </w:r>
      <w:r w:rsidR="00662366">
        <w:t>idak</w:t>
      </w:r>
    </w:p>
    <w:p w:rsidR="00662366" w:rsidRDefault="00662366" w:rsidP="00662366">
      <w:pPr>
        <w:spacing w:before="100" w:beforeAutospacing="1" w:after="100" w:afterAutospacing="1" w:line="240" w:lineRule="auto"/>
      </w:pPr>
    </w:p>
    <w:p w:rsidR="00662366" w:rsidRDefault="00662366" w:rsidP="00662366">
      <w:pPr>
        <w:spacing w:before="100" w:beforeAutospacing="1" w:after="100" w:afterAutospacing="1" w:line="240" w:lineRule="auto"/>
      </w:pPr>
      <w:proofErr w:type="gramStart"/>
      <w:r>
        <w:t>b.halaman</w:t>
      </w:r>
      <w:proofErr w:type="gramEnd"/>
      <w:r>
        <w:t xml:space="preserve"> hasil analisa/kesimpulan</w:t>
      </w:r>
    </w:p>
    <w:p w:rsidR="00662366" w:rsidRDefault="00662366" w:rsidP="00662366">
      <w:pPr>
        <w:spacing w:before="100" w:beforeAutospacing="1" w:after="100" w:afterAutospacing="1" w:line="240" w:lineRule="auto"/>
      </w:pPr>
      <w:proofErr w:type="gramStart"/>
      <w:r>
        <w:lastRenderedPageBreak/>
        <w:t>apabila</w:t>
      </w:r>
      <w:proofErr w:type="gramEnd"/>
      <w:r>
        <w:t xml:space="preserve"> jawaban</w:t>
      </w:r>
    </w:p>
    <w:p w:rsidR="00662366" w:rsidRDefault="00662366" w:rsidP="00662366">
      <w:pPr>
        <w:spacing w:before="100" w:beforeAutospacing="1" w:after="100" w:afterAutospacing="1" w:line="240" w:lineRule="auto"/>
      </w:pPr>
      <w:proofErr w:type="gramStart"/>
      <w:r>
        <w:t>a.tidak</w:t>
      </w:r>
      <w:proofErr w:type="gramEnd"/>
      <w:r>
        <w:t xml:space="preserve"> layak </w:t>
      </w:r>
      <w:r>
        <w:tab/>
        <w:t>: &gt; 10 P =ya                       ,p=pertanyaan</w:t>
      </w:r>
    </w:p>
    <w:p w:rsidR="00662366" w:rsidRDefault="00662366" w:rsidP="00662366">
      <w:pPr>
        <w:spacing w:before="100" w:beforeAutospacing="1" w:after="100" w:afterAutospacing="1" w:line="240" w:lineRule="auto"/>
      </w:pPr>
      <w:proofErr w:type="gramStart"/>
      <w:r>
        <w:t>b.kurang</w:t>
      </w:r>
      <w:proofErr w:type="gramEnd"/>
      <w:r>
        <w:t xml:space="preserve"> layak </w:t>
      </w:r>
      <w:r>
        <w:tab/>
        <w:t>: &lt; 10 p =ya                       ,p=pertanyaan</w:t>
      </w:r>
    </w:p>
    <w:p w:rsidR="00662366" w:rsidRDefault="00662366" w:rsidP="00662366">
      <w:pPr>
        <w:spacing w:before="100" w:beforeAutospacing="1" w:after="100" w:afterAutospacing="1" w:line="240" w:lineRule="auto"/>
      </w:pPr>
      <w:r>
        <w:t>c.Layak</w:t>
      </w:r>
      <w:r>
        <w:tab/>
      </w:r>
      <w:r>
        <w:tab/>
        <w:t xml:space="preserve">:  13p =tidak                    </w:t>
      </w:r>
      <w:proofErr w:type="gramStart"/>
      <w:r>
        <w:t>,p</w:t>
      </w:r>
      <w:proofErr w:type="gramEnd"/>
      <w:r>
        <w:t>=pertanyaan</w:t>
      </w:r>
    </w:p>
    <w:p w:rsidR="00662366" w:rsidRDefault="00662366" w:rsidP="00662366">
      <w:pPr>
        <w:pStyle w:val="ListParagraph"/>
        <w:spacing w:before="100" w:beforeAutospacing="1" w:after="100" w:afterAutospacing="1" w:line="240" w:lineRule="auto"/>
      </w:pPr>
    </w:p>
    <w:p w:rsidR="00662366" w:rsidRDefault="00662366" w:rsidP="00662366">
      <w:pPr>
        <w:spacing w:before="100" w:beforeAutospacing="1" w:after="100" w:afterAutospacing="1" w:line="240" w:lineRule="auto"/>
      </w:pPr>
      <w:proofErr w:type="gramStart"/>
      <w:r>
        <w:t>hasil</w:t>
      </w:r>
      <w:proofErr w:type="gramEnd"/>
      <w:r>
        <w:t xml:space="preserve"> kesimpulan</w:t>
      </w:r>
    </w:p>
    <w:p w:rsidR="00662366" w:rsidRDefault="00D83E29" w:rsidP="00662366">
      <w:pPr>
        <w:spacing w:before="100" w:beforeAutospacing="1" w:after="100" w:afterAutospacing="1" w:line="240" w:lineRule="auto"/>
      </w:pPr>
      <w:r>
        <w:rPr>
          <w:noProof/>
        </w:rPr>
        <w:pict>
          <v:rect id="Rectangle 15" o:spid="_x0000_s1036" style="position:absolute;margin-left:5.25pt;margin-top:23.55pt;width:426.75pt;height:268.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" fillcolor="white [3201]" strokecolor="#4f81bd [3204]" strokeweight="2pt">
            <v:textbox>
              <w:txbxContent>
                <w:p w:rsidR="003A75C8" w:rsidRDefault="003A75C8" w:rsidP="00662366">
                  <w:pPr>
                    <w:jc w:val="center"/>
                    <w:rPr>
                      <w:sz w:val="36"/>
                      <w:szCs w:val="36"/>
                    </w:rPr>
                  </w:pPr>
                  <w:r w:rsidRPr="00FF6257">
                    <w:rPr>
                      <w:sz w:val="36"/>
                      <w:szCs w:val="36"/>
                    </w:rPr>
                    <w:t>K</w:t>
                  </w:r>
                  <w:r>
                    <w:rPr>
                      <w:sz w:val="36"/>
                      <w:szCs w:val="36"/>
                    </w:rPr>
                    <w:t>esimpulan</w:t>
                  </w:r>
                </w:p>
                <w:p w:rsidR="003A75C8" w:rsidRDefault="003A75C8" w:rsidP="00662366">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TIDAK LAYAK</w:t>
                  </w:r>
                </w:p>
                <w:p w:rsidR="003A75C8" w:rsidRDefault="003A75C8" w:rsidP="00662366">
                  <w:pPr>
                    <w:jc w:val="center"/>
                    <w:rPr>
                      <w:sz w:val="36"/>
                      <w:szCs w:val="36"/>
                    </w:rPr>
                  </w:pPr>
                  <w:r>
                    <w:rPr>
                      <w:sz w:val="36"/>
                      <w:szCs w:val="36"/>
                    </w:rPr>
                    <w:t>Solusinya</w:t>
                  </w:r>
                </w:p>
                <w:p w:rsidR="003A75C8" w:rsidRDefault="003A75C8" w:rsidP="00662366">
                  <w:pPr>
                    <w:jc w:val="center"/>
                    <w:rPr>
                      <w:sz w:val="36"/>
                      <w:szCs w:val="36"/>
                    </w:rPr>
                  </w:pPr>
                  <w:r>
                    <w:rPr>
                      <w:sz w:val="36"/>
                      <w:szCs w:val="36"/>
                    </w:rPr>
                    <w:t xml:space="preserve">Segera lapor dan konsultasi ke Serikat pekerja anda </w:t>
                  </w:r>
                </w:p>
                <w:p w:rsidR="003A75C8" w:rsidRDefault="003A75C8" w:rsidP="00662366">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662366">
                  <w:pPr>
                    <w:jc w:val="center"/>
                    <w:rPr>
                      <w:sz w:val="36"/>
                      <w:szCs w:val="36"/>
                    </w:rPr>
                  </w:pPr>
                  <w:r>
                    <w:t>&gt;13 P jawaban=ya</w:t>
                  </w:r>
                  <w:proofErr w:type="gramStart"/>
                  <w:r>
                    <w:t>,p</w:t>
                  </w:r>
                  <w:proofErr w:type="gramEnd"/>
                  <w:r>
                    <w:t xml:space="preserve">=pertanyaan                 </w:t>
                  </w: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roofErr w:type="gramStart"/>
                  <w:r>
                    <w:rPr>
                      <w:sz w:val="36"/>
                      <w:szCs w:val="36"/>
                    </w:rPr>
                    <w:t>a</w:t>
                  </w:r>
                  <w:proofErr w:type="gramEnd"/>
                </w:p>
                <w:p w:rsidR="003A75C8" w:rsidRPr="00FF6257" w:rsidRDefault="003A75C8" w:rsidP="00662366">
                  <w:pPr>
                    <w:rPr>
                      <w:sz w:val="36"/>
                      <w:szCs w:val="36"/>
                    </w:rPr>
                  </w:pPr>
                </w:p>
              </w:txbxContent>
            </v:textbox>
          </v:rect>
        </w:pict>
      </w:r>
      <w:proofErr w:type="gramStart"/>
      <w:r w:rsidR="00662366">
        <w:t>a.tidak</w:t>
      </w:r>
      <w:proofErr w:type="gramEnd"/>
      <w:r w:rsidR="00662366">
        <w:t xml:space="preserve"> layak</w:t>
      </w:r>
    </w:p>
    <w:p w:rsidR="006F43B6" w:rsidRDefault="006F43B6" w:rsidP="006F43B6">
      <w:pPr>
        <w:spacing w:before="100" w:beforeAutospacing="1" w:after="100" w:afterAutospacing="1" w:line="240" w:lineRule="auto"/>
      </w:pPr>
    </w:p>
    <w:p w:rsidR="004D6E39" w:rsidRDefault="004D6E39" w:rsidP="00BF7DEC">
      <w:pPr>
        <w:spacing w:before="100" w:beforeAutospacing="1" w:after="100" w:afterAutospacing="1" w:line="240" w:lineRule="auto"/>
      </w:pPr>
    </w:p>
    <w:p w:rsidR="004D6E39" w:rsidRDefault="004D6E39"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r>
        <w:t>B.Kurang layak</w:t>
      </w:r>
    </w:p>
    <w:p w:rsidR="00662366" w:rsidRDefault="00D83E29" w:rsidP="00BF7DEC">
      <w:pPr>
        <w:spacing w:before="100" w:beforeAutospacing="1" w:after="100" w:afterAutospacing="1" w:line="240" w:lineRule="auto"/>
      </w:pPr>
      <w:r>
        <w:rPr>
          <w:noProof/>
        </w:rPr>
        <w:pict>
          <v:rect id="Rectangle 16" o:spid="_x0000_s1037" style="position:absolute;margin-left:12pt;margin-top:7.8pt;width:426.75pt;height:238.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q8JbwIAACg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" fillcolor="white [3201]" strokecolor="#4f81bd [3204]" strokeweight="2pt">
            <v:textbox>
              <w:txbxContent>
                <w:p w:rsidR="003A75C8" w:rsidRDefault="003A75C8" w:rsidP="00662366">
                  <w:pPr>
                    <w:jc w:val="center"/>
                    <w:rPr>
                      <w:sz w:val="36"/>
                      <w:szCs w:val="36"/>
                    </w:rPr>
                  </w:pPr>
                  <w:r w:rsidRPr="00FF6257">
                    <w:rPr>
                      <w:sz w:val="36"/>
                      <w:szCs w:val="36"/>
                    </w:rPr>
                    <w:t>K</w:t>
                  </w:r>
                  <w:r>
                    <w:rPr>
                      <w:sz w:val="36"/>
                      <w:szCs w:val="36"/>
                    </w:rPr>
                    <w:t>esimpulan</w:t>
                  </w:r>
                </w:p>
                <w:p w:rsidR="003A75C8" w:rsidRDefault="003A75C8" w:rsidP="00662366">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KURANG LAYAK</w:t>
                  </w:r>
                </w:p>
                <w:p w:rsidR="003A75C8" w:rsidRDefault="003A75C8" w:rsidP="00662366">
                  <w:pPr>
                    <w:jc w:val="center"/>
                    <w:rPr>
                      <w:sz w:val="36"/>
                      <w:szCs w:val="36"/>
                    </w:rPr>
                  </w:pPr>
                  <w:r>
                    <w:rPr>
                      <w:sz w:val="36"/>
                      <w:szCs w:val="36"/>
                    </w:rPr>
                    <w:t>Solusinya:</w:t>
                  </w:r>
                </w:p>
                <w:p w:rsidR="003A75C8" w:rsidRDefault="003A75C8" w:rsidP="007543FC">
                  <w:pPr>
                    <w:jc w:val="center"/>
                    <w:rPr>
                      <w:sz w:val="36"/>
                      <w:szCs w:val="36"/>
                    </w:rPr>
                  </w:pPr>
                  <w:r>
                    <w:rPr>
                      <w:sz w:val="36"/>
                      <w:szCs w:val="36"/>
                    </w:rPr>
                    <w:t xml:space="preserve">Segera lapor dan konsultasi ke Serikat pekerja anda </w:t>
                  </w:r>
                </w:p>
                <w:p w:rsidR="003A75C8" w:rsidRDefault="003A75C8" w:rsidP="00662366">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7543FC">
                  <w:pPr>
                    <w:jc w:val="center"/>
                    <w:rPr>
                      <w:sz w:val="36"/>
                      <w:szCs w:val="36"/>
                    </w:rPr>
                  </w:pPr>
                  <w:r>
                    <w:t xml:space="preserve">&lt;13 P =ya    </w:t>
                  </w:r>
                  <w:proofErr w:type="gramStart"/>
                  <w:r>
                    <w:t>,p</w:t>
                  </w:r>
                  <w:proofErr w:type="gramEnd"/>
                  <w:r>
                    <w:t xml:space="preserve">=pertanyaan               </w:t>
                  </w: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roofErr w:type="gramStart"/>
                  <w:r>
                    <w:rPr>
                      <w:sz w:val="36"/>
                      <w:szCs w:val="36"/>
                    </w:rPr>
                    <w:t>a</w:t>
                  </w:r>
                  <w:proofErr w:type="gramEnd"/>
                </w:p>
                <w:p w:rsidR="003A75C8" w:rsidRPr="00FF6257" w:rsidRDefault="003A75C8" w:rsidP="00662366">
                  <w:pPr>
                    <w:rPr>
                      <w:sz w:val="36"/>
                      <w:szCs w:val="36"/>
                    </w:rPr>
                  </w:pPr>
                </w:p>
              </w:txbxContent>
            </v:textbox>
          </v:rect>
        </w:pict>
      </w: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662366" w:rsidRDefault="00662366" w:rsidP="00BF7DEC">
      <w:pPr>
        <w:spacing w:before="100" w:beforeAutospacing="1" w:after="100" w:afterAutospacing="1" w:line="240" w:lineRule="auto"/>
      </w:pPr>
    </w:p>
    <w:p w:rsidR="007543FC" w:rsidRDefault="007543FC" w:rsidP="00BF7DEC">
      <w:pPr>
        <w:spacing w:before="100" w:beforeAutospacing="1" w:after="100" w:afterAutospacing="1" w:line="240" w:lineRule="auto"/>
      </w:pPr>
    </w:p>
    <w:p w:rsidR="007543FC" w:rsidRDefault="007543FC" w:rsidP="00BF7DEC">
      <w:pPr>
        <w:spacing w:before="100" w:beforeAutospacing="1" w:after="100" w:afterAutospacing="1" w:line="240" w:lineRule="auto"/>
      </w:pPr>
      <w:r>
        <w:t>c.layak</w:t>
      </w:r>
    </w:p>
    <w:p w:rsidR="007543FC" w:rsidRDefault="00D83E29" w:rsidP="00BF7DEC">
      <w:pPr>
        <w:spacing w:before="100" w:beforeAutospacing="1" w:after="100" w:afterAutospacing="1" w:line="240" w:lineRule="auto"/>
      </w:pPr>
      <w:r>
        <w:rPr>
          <w:noProof/>
        </w:rPr>
        <w:pict>
          <v:rect id="Rectangle 19" o:spid="_x0000_s1038" style="position:absolute;margin-left:12pt;margin-top:1.65pt;width:426.75pt;height:268.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" fillcolor="white [3201]" strokecolor="#4f81bd [3204]" strokeweight="2pt">
            <v:textbox>
              <w:txbxContent>
                <w:p w:rsidR="003A75C8" w:rsidRDefault="003A75C8" w:rsidP="007543FC">
                  <w:pPr>
                    <w:jc w:val="center"/>
                    <w:rPr>
                      <w:sz w:val="36"/>
                      <w:szCs w:val="36"/>
                    </w:rPr>
                  </w:pPr>
                  <w:r w:rsidRPr="00FF6257">
                    <w:rPr>
                      <w:sz w:val="36"/>
                      <w:szCs w:val="36"/>
                    </w:rPr>
                    <w:t>K</w:t>
                  </w:r>
                  <w:r>
                    <w:rPr>
                      <w:sz w:val="36"/>
                      <w:szCs w:val="36"/>
                    </w:rPr>
                    <w:t>esimpulan</w:t>
                  </w:r>
                </w:p>
                <w:p w:rsidR="003A75C8" w:rsidRDefault="003A75C8" w:rsidP="007543FC">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LAYAK</w:t>
                  </w:r>
                </w:p>
                <w:p w:rsidR="003A75C8" w:rsidRDefault="003A75C8" w:rsidP="007543FC">
                  <w:pPr>
                    <w:jc w:val="center"/>
                    <w:rPr>
                      <w:sz w:val="36"/>
                      <w:szCs w:val="36"/>
                    </w:rPr>
                  </w:pPr>
                  <w:r>
                    <w:rPr>
                      <w:sz w:val="36"/>
                      <w:szCs w:val="36"/>
                    </w:rPr>
                    <w:t>Solusinya:</w:t>
                  </w:r>
                </w:p>
                <w:p w:rsidR="003A75C8" w:rsidRDefault="003A75C8" w:rsidP="007543FC">
                  <w:pPr>
                    <w:jc w:val="center"/>
                    <w:rPr>
                      <w:sz w:val="36"/>
                      <w:szCs w:val="36"/>
                    </w:rPr>
                  </w:pPr>
                  <w:proofErr w:type="gramStart"/>
                  <w:r>
                    <w:rPr>
                      <w:sz w:val="36"/>
                      <w:szCs w:val="36"/>
                    </w:rPr>
                    <w:t>bersyukur</w:t>
                  </w:r>
                  <w:proofErr w:type="gramEnd"/>
                </w:p>
                <w:p w:rsidR="003A75C8" w:rsidRDefault="003A75C8" w:rsidP="007543FC">
                  <w:pPr>
                    <w:jc w:val="center"/>
                    <w:rPr>
                      <w:sz w:val="36"/>
                      <w:szCs w:val="36"/>
                    </w:rPr>
                  </w:pPr>
                </w:p>
                <w:p w:rsidR="003A75C8" w:rsidRDefault="003A75C8" w:rsidP="007543FC">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7543FC">
                  <w:pPr>
                    <w:jc w:val="center"/>
                    <w:rPr>
                      <w:sz w:val="36"/>
                      <w:szCs w:val="36"/>
                    </w:rPr>
                  </w:pPr>
                  <w:r>
                    <w:t>13 P jawaban=ya</w:t>
                  </w:r>
                  <w:proofErr w:type="gramStart"/>
                  <w:r>
                    <w:t>,p</w:t>
                  </w:r>
                  <w:proofErr w:type="gramEnd"/>
                  <w:r>
                    <w:t xml:space="preserve">=pertanyaan                 </w:t>
                  </w:r>
                </w:p>
                <w:p w:rsidR="003A75C8" w:rsidRDefault="003A75C8" w:rsidP="007543FC">
                  <w:pPr>
                    <w:jc w:val="center"/>
                    <w:rPr>
                      <w:sz w:val="36"/>
                      <w:szCs w:val="36"/>
                    </w:rPr>
                  </w:pPr>
                </w:p>
                <w:p w:rsidR="003A75C8" w:rsidRDefault="003A75C8" w:rsidP="007543FC">
                  <w:pPr>
                    <w:jc w:val="center"/>
                    <w:rPr>
                      <w:sz w:val="36"/>
                      <w:szCs w:val="36"/>
                    </w:rPr>
                  </w:pPr>
                </w:p>
                <w:p w:rsidR="003A75C8" w:rsidRDefault="003A75C8" w:rsidP="007543FC">
                  <w:pPr>
                    <w:jc w:val="center"/>
                    <w:rPr>
                      <w:sz w:val="36"/>
                      <w:szCs w:val="36"/>
                    </w:rPr>
                  </w:pPr>
                </w:p>
                <w:p w:rsidR="003A75C8" w:rsidRDefault="003A75C8" w:rsidP="007543FC">
                  <w:pPr>
                    <w:jc w:val="center"/>
                    <w:rPr>
                      <w:sz w:val="36"/>
                      <w:szCs w:val="36"/>
                    </w:rPr>
                  </w:pPr>
                </w:p>
                <w:p w:rsidR="003A75C8" w:rsidRDefault="003A75C8" w:rsidP="007543FC">
                  <w:pPr>
                    <w:jc w:val="center"/>
                    <w:rPr>
                      <w:sz w:val="36"/>
                      <w:szCs w:val="36"/>
                    </w:rPr>
                  </w:pPr>
                </w:p>
                <w:p w:rsidR="003A75C8" w:rsidRDefault="003A75C8" w:rsidP="007543FC">
                  <w:pPr>
                    <w:jc w:val="center"/>
                    <w:rPr>
                      <w:sz w:val="36"/>
                      <w:szCs w:val="36"/>
                    </w:rPr>
                  </w:pPr>
                </w:p>
                <w:p w:rsidR="003A75C8" w:rsidRDefault="003A75C8" w:rsidP="007543FC">
                  <w:pPr>
                    <w:jc w:val="center"/>
                    <w:rPr>
                      <w:sz w:val="36"/>
                      <w:szCs w:val="36"/>
                    </w:rPr>
                  </w:pPr>
                </w:p>
                <w:p w:rsidR="003A75C8" w:rsidRDefault="003A75C8" w:rsidP="007543FC">
                  <w:pPr>
                    <w:jc w:val="center"/>
                    <w:rPr>
                      <w:sz w:val="36"/>
                      <w:szCs w:val="36"/>
                    </w:rPr>
                  </w:pPr>
                  <w:proofErr w:type="gramStart"/>
                  <w:r>
                    <w:rPr>
                      <w:sz w:val="36"/>
                      <w:szCs w:val="36"/>
                    </w:rPr>
                    <w:t>a</w:t>
                  </w:r>
                  <w:proofErr w:type="gramEnd"/>
                </w:p>
                <w:p w:rsidR="003A75C8" w:rsidRPr="00FF6257" w:rsidRDefault="003A75C8" w:rsidP="007543FC">
                  <w:pPr>
                    <w:rPr>
                      <w:sz w:val="36"/>
                      <w:szCs w:val="36"/>
                    </w:rPr>
                  </w:pPr>
                </w:p>
              </w:txbxContent>
            </v:textbox>
          </v:rect>
        </w:pict>
      </w:r>
    </w:p>
    <w:p w:rsidR="007543FC" w:rsidRDefault="007543FC" w:rsidP="00BF7DEC">
      <w:pPr>
        <w:spacing w:before="100" w:beforeAutospacing="1" w:after="100" w:afterAutospacing="1" w:line="240" w:lineRule="auto"/>
      </w:pPr>
    </w:p>
    <w:p w:rsidR="007543FC" w:rsidRDefault="007543FC" w:rsidP="00BF7DEC">
      <w:pPr>
        <w:spacing w:before="100" w:beforeAutospacing="1" w:after="100" w:afterAutospacing="1" w:line="240" w:lineRule="auto"/>
      </w:pPr>
    </w:p>
    <w:p w:rsidR="007543FC" w:rsidRDefault="007543FC" w:rsidP="00BF7DEC">
      <w:pPr>
        <w:spacing w:before="100" w:beforeAutospacing="1" w:after="100" w:afterAutospacing="1" w:line="240" w:lineRule="auto"/>
      </w:pPr>
    </w:p>
    <w:p w:rsidR="007543FC" w:rsidRDefault="007543FC" w:rsidP="00BF7DEC">
      <w:pPr>
        <w:spacing w:before="100" w:beforeAutospacing="1" w:after="100" w:afterAutospacing="1" w:line="240" w:lineRule="auto"/>
      </w:pPr>
    </w:p>
    <w:p w:rsidR="007543FC" w:rsidRDefault="007543FC" w:rsidP="00BF7DEC">
      <w:pPr>
        <w:spacing w:before="100" w:beforeAutospacing="1" w:after="100" w:afterAutospacing="1" w:line="240" w:lineRule="auto"/>
      </w:pPr>
    </w:p>
    <w:p w:rsidR="007543FC" w:rsidRDefault="007543FC" w:rsidP="00BF7DEC">
      <w:pPr>
        <w:spacing w:before="100" w:beforeAutospacing="1" w:after="100" w:afterAutospacing="1" w:line="240" w:lineRule="auto"/>
      </w:pPr>
    </w:p>
    <w:p w:rsidR="007543FC" w:rsidRDefault="007543FC" w:rsidP="00BF7DEC">
      <w:pPr>
        <w:spacing w:before="100" w:beforeAutospacing="1" w:after="100" w:afterAutospacing="1" w:line="240" w:lineRule="auto"/>
      </w:pPr>
    </w:p>
    <w:p w:rsidR="007543FC" w:rsidRDefault="007543FC" w:rsidP="00BF7DEC">
      <w:pPr>
        <w:spacing w:before="100" w:beforeAutospacing="1" w:after="100" w:afterAutospacing="1" w:line="240" w:lineRule="auto"/>
      </w:pPr>
    </w:p>
    <w:p w:rsidR="007543FC" w:rsidRDefault="007543FC" w:rsidP="00BF7DEC">
      <w:pPr>
        <w:spacing w:before="100" w:beforeAutospacing="1" w:after="100" w:afterAutospacing="1" w:line="240" w:lineRule="auto"/>
      </w:pPr>
    </w:p>
    <w:p w:rsidR="007543FC" w:rsidRDefault="007543FC" w:rsidP="00BF7DEC">
      <w:pPr>
        <w:spacing w:before="100" w:beforeAutospacing="1" w:after="100" w:afterAutospacing="1" w:line="240" w:lineRule="auto"/>
      </w:pPr>
    </w:p>
    <w:p w:rsidR="007543FC" w:rsidRDefault="007543FC" w:rsidP="00BF7DEC">
      <w:pPr>
        <w:spacing w:before="100" w:beforeAutospacing="1" w:after="100" w:afterAutospacing="1" w:line="240" w:lineRule="auto"/>
      </w:pPr>
    </w:p>
    <w:p w:rsidR="007543FC" w:rsidRDefault="007543FC" w:rsidP="007543FC">
      <w:pPr>
        <w:spacing w:before="100" w:beforeAutospacing="1" w:after="100" w:afterAutospacing="1" w:line="240" w:lineRule="auto"/>
      </w:pPr>
      <w:r>
        <w:t xml:space="preserve">Ketika user klik </w:t>
      </w:r>
    </w:p>
    <w:p w:rsidR="007543FC" w:rsidRPr="004D6E39" w:rsidRDefault="007543FC" w:rsidP="007543FC">
      <w:pPr>
        <w:spacing w:before="100" w:beforeAutospacing="1" w:after="100" w:afterAutospacing="1" w:line="240" w:lineRule="auto"/>
        <w:rPr>
          <w:sz w:val="24"/>
          <w:szCs w:val="24"/>
        </w:rPr>
      </w:pPr>
      <w:proofErr w:type="gramStart"/>
      <w:r>
        <w:rPr>
          <w:sz w:val="24"/>
          <w:szCs w:val="24"/>
        </w:rPr>
        <w:t>perumahan</w:t>
      </w:r>
      <w:proofErr w:type="gramEnd"/>
    </w:p>
    <w:p w:rsidR="007543FC" w:rsidRDefault="007543FC" w:rsidP="007543FC">
      <w:pPr>
        <w:rPr>
          <w:rFonts w:ascii="Times New Roman" w:eastAsia="Times New Roman" w:hAnsi="Times New Roman" w:cs="Times New Roman"/>
          <w:sz w:val="24"/>
          <w:szCs w:val="24"/>
        </w:rPr>
      </w:pPr>
      <w:proofErr w:type="gramStart"/>
      <w:r w:rsidRPr="007543FC">
        <w:rPr>
          <w:rFonts w:ascii="Times New Roman" w:eastAsia="Times New Roman" w:hAnsi="Times New Roman" w:cs="Times New Roman"/>
          <w:sz w:val="24"/>
          <w:szCs w:val="24"/>
        </w:rPr>
        <w:t>Muncul Halaman untuk menganalisa upah kenaikan harga perumahan setelah penetapan UMR.</w:t>
      </w:r>
      <w:proofErr w:type="gramEnd"/>
      <w:r w:rsidRPr="007543FC">
        <w:rPr>
          <w:rFonts w:ascii="Times New Roman" w:eastAsia="Times New Roman" w:hAnsi="Times New Roman" w:cs="Times New Roman"/>
          <w:spacing w:val="-15"/>
          <w:sz w:val="24"/>
          <w:szCs w:val="24"/>
        </w:rPr>
        <w:t xml:space="preserve"> Halaman ini </w:t>
      </w:r>
      <w:proofErr w:type="gramStart"/>
      <w:r w:rsidRPr="007543FC">
        <w:rPr>
          <w:rFonts w:ascii="Times New Roman" w:eastAsia="Times New Roman" w:hAnsi="Times New Roman" w:cs="Times New Roman"/>
          <w:sz w:val="24"/>
          <w:szCs w:val="24"/>
        </w:rPr>
        <w:t>akan</w:t>
      </w:r>
      <w:proofErr w:type="gramEnd"/>
      <w:r w:rsidRPr="007543FC">
        <w:rPr>
          <w:rFonts w:ascii="Times New Roman" w:eastAsia="Times New Roman" w:hAnsi="Times New Roman" w:cs="Times New Roman"/>
          <w:sz w:val="24"/>
          <w:szCs w:val="24"/>
        </w:rPr>
        <w:t xml:space="preserve"> memberikan pertanyaan-pertanyaan kepada pengguna terkait kenaikan harga komponen Perumahan setelah penetapan upah. Pengguna </w:t>
      </w:r>
      <w:proofErr w:type="gramStart"/>
      <w:r w:rsidRPr="007543FC">
        <w:rPr>
          <w:rFonts w:ascii="Times New Roman" w:eastAsia="Times New Roman" w:hAnsi="Times New Roman" w:cs="Times New Roman"/>
          <w:sz w:val="24"/>
          <w:szCs w:val="24"/>
        </w:rPr>
        <w:t>akan</w:t>
      </w:r>
      <w:proofErr w:type="gramEnd"/>
      <w:r w:rsidRPr="007543FC">
        <w:rPr>
          <w:rFonts w:ascii="Times New Roman" w:eastAsia="Times New Roman" w:hAnsi="Times New Roman" w:cs="Times New Roman"/>
          <w:sz w:val="24"/>
          <w:szCs w:val="24"/>
        </w:rPr>
        <w:t xml:space="preserve"> memberikan fakta berupa jawaban “YA” atau“TIDAK” pada setiap pertanyaan yang diajukan</w:t>
      </w:r>
      <w:r>
        <w:rPr>
          <w:rFonts w:ascii="Times New Roman" w:eastAsia="Times New Roman" w:hAnsi="Times New Roman" w:cs="Times New Roman"/>
          <w:sz w:val="24"/>
          <w:szCs w:val="24"/>
        </w:rPr>
        <w:t>.</w:t>
      </w:r>
    </w:p>
    <w:p w:rsidR="007543FC" w:rsidRDefault="007543FC" w:rsidP="007543FC">
      <w:pPr>
        <w:spacing w:before="100" w:beforeAutospacing="1" w:after="100" w:afterAutospacing="1" w:line="240" w:lineRule="auto"/>
      </w:pPr>
      <w:proofErr w:type="gramStart"/>
      <w:r>
        <w:t>1.apakah</w:t>
      </w:r>
      <w:proofErr w:type="gramEnd"/>
      <w:r>
        <w:t xml:space="preserve"> setelah penetapan UMR  ada kenaikan harga Sewa kamar? </w:t>
      </w:r>
    </w:p>
    <w:p w:rsidR="007543FC" w:rsidRDefault="007543FC" w:rsidP="007543FC">
      <w:pPr>
        <w:numPr>
          <w:ilvl w:val="0"/>
          <w:numId w:val="11"/>
        </w:numPr>
        <w:spacing w:before="100" w:beforeAutospacing="1" w:after="100" w:afterAutospacing="1" w:line="240" w:lineRule="auto"/>
      </w:pPr>
      <w:r>
        <w:t xml:space="preserve">Ya   </w:t>
      </w:r>
    </w:p>
    <w:p w:rsidR="007543FC" w:rsidRDefault="007543FC" w:rsidP="007543FC">
      <w:pPr>
        <w:numPr>
          <w:ilvl w:val="0"/>
          <w:numId w:val="11"/>
        </w:numPr>
        <w:spacing w:before="100" w:beforeAutospacing="1" w:after="100" w:afterAutospacing="1" w:line="240" w:lineRule="auto"/>
      </w:pPr>
      <w:r>
        <w:lastRenderedPageBreak/>
        <w:t xml:space="preserve">Tidak </w:t>
      </w:r>
    </w:p>
    <w:p w:rsidR="007543FC" w:rsidRDefault="007543FC" w:rsidP="007543FC">
      <w:pPr>
        <w:spacing w:before="100" w:beforeAutospacing="1" w:after="100" w:afterAutospacing="1" w:line="240" w:lineRule="auto"/>
      </w:pPr>
      <w:proofErr w:type="gramStart"/>
      <w:r>
        <w:t>2.apakah</w:t>
      </w:r>
      <w:proofErr w:type="gramEnd"/>
      <w:r>
        <w:t xml:space="preserve"> setelah penetapan UMR  ada kenaikan harga Dipan/ tempat tidur? </w:t>
      </w:r>
    </w:p>
    <w:p w:rsidR="007543FC" w:rsidRDefault="007543FC" w:rsidP="007543FC">
      <w:pPr>
        <w:numPr>
          <w:ilvl w:val="0"/>
          <w:numId w:val="11"/>
        </w:numPr>
        <w:spacing w:before="100" w:beforeAutospacing="1" w:after="100" w:afterAutospacing="1" w:line="240" w:lineRule="auto"/>
      </w:pPr>
      <w:r>
        <w:t xml:space="preserve">Ya   </w:t>
      </w:r>
    </w:p>
    <w:p w:rsidR="007543FC" w:rsidRDefault="007543FC" w:rsidP="007543FC">
      <w:pPr>
        <w:numPr>
          <w:ilvl w:val="0"/>
          <w:numId w:val="11"/>
        </w:numPr>
        <w:spacing w:before="100" w:beforeAutospacing="1" w:after="100" w:afterAutospacing="1" w:line="240" w:lineRule="auto"/>
      </w:pPr>
      <w:r>
        <w:t xml:space="preserve">Tidak </w:t>
      </w:r>
    </w:p>
    <w:p w:rsidR="007543FC" w:rsidRDefault="007543FC" w:rsidP="007543FC">
      <w:pPr>
        <w:spacing w:before="100" w:beforeAutospacing="1" w:after="100" w:afterAutospacing="1" w:line="240" w:lineRule="auto"/>
      </w:pPr>
      <w:proofErr w:type="gramStart"/>
      <w:r>
        <w:t>3.apakah</w:t>
      </w:r>
      <w:proofErr w:type="gramEnd"/>
      <w:r>
        <w:t xml:space="preserve"> setelah penetapan UMR  ada kenaikan harga Perlengkapan tidur,Kasur busa,bantal busa? </w:t>
      </w:r>
    </w:p>
    <w:p w:rsidR="007543FC" w:rsidRDefault="007543FC" w:rsidP="007543FC">
      <w:pPr>
        <w:numPr>
          <w:ilvl w:val="0"/>
          <w:numId w:val="11"/>
        </w:numPr>
        <w:spacing w:before="100" w:beforeAutospacing="1" w:after="100" w:afterAutospacing="1" w:line="240" w:lineRule="auto"/>
      </w:pPr>
      <w:r>
        <w:t xml:space="preserve">Ya   </w:t>
      </w:r>
    </w:p>
    <w:p w:rsidR="007543FC" w:rsidRDefault="007543FC" w:rsidP="007543FC">
      <w:pPr>
        <w:numPr>
          <w:ilvl w:val="0"/>
          <w:numId w:val="11"/>
        </w:numPr>
        <w:spacing w:before="100" w:beforeAutospacing="1" w:after="100" w:afterAutospacing="1" w:line="240" w:lineRule="auto"/>
      </w:pPr>
      <w:r>
        <w:t xml:space="preserve">Tidak </w:t>
      </w:r>
    </w:p>
    <w:p w:rsidR="007543FC" w:rsidRDefault="007543FC" w:rsidP="007543FC">
      <w:pPr>
        <w:spacing w:before="100" w:beforeAutospacing="1" w:after="100" w:afterAutospacing="1" w:line="240" w:lineRule="auto"/>
      </w:pPr>
      <w:proofErr w:type="gramStart"/>
      <w:r>
        <w:t>4.apakah</w:t>
      </w:r>
      <w:proofErr w:type="gramEnd"/>
      <w:r>
        <w:t xml:space="preserve"> setelah penetapan UMR  ada kenaikan harga Sprei dan sarung bantal? </w:t>
      </w:r>
    </w:p>
    <w:p w:rsidR="007543FC" w:rsidRDefault="007543FC" w:rsidP="007543FC">
      <w:pPr>
        <w:numPr>
          <w:ilvl w:val="0"/>
          <w:numId w:val="11"/>
        </w:numPr>
        <w:spacing w:before="100" w:beforeAutospacing="1" w:after="100" w:afterAutospacing="1" w:line="240" w:lineRule="auto"/>
      </w:pPr>
      <w:r>
        <w:t xml:space="preserve">Ya  </w:t>
      </w:r>
    </w:p>
    <w:p w:rsidR="007543FC" w:rsidRPr="007543FC" w:rsidRDefault="007543FC" w:rsidP="007543FC">
      <w:pPr>
        <w:numPr>
          <w:ilvl w:val="0"/>
          <w:numId w:val="11"/>
        </w:numPr>
        <w:spacing w:before="100" w:beforeAutospacing="1" w:after="100" w:afterAutospacing="1" w:line="240" w:lineRule="auto"/>
      </w:pPr>
      <w:r>
        <w:t xml:space="preserve">Tidak </w:t>
      </w:r>
    </w:p>
    <w:p w:rsidR="007543FC" w:rsidRDefault="00663133" w:rsidP="007543FC">
      <w:pPr>
        <w:spacing w:before="100" w:beforeAutospacing="1" w:after="100" w:afterAutospacing="1" w:line="240" w:lineRule="auto"/>
      </w:pPr>
      <w:proofErr w:type="gramStart"/>
      <w:r>
        <w:t>5</w:t>
      </w:r>
      <w:r w:rsidR="007543FC">
        <w:t>.apakah</w:t>
      </w:r>
      <w:proofErr w:type="gramEnd"/>
      <w:r w:rsidR="007543FC">
        <w:t xml:space="preserve"> setelah penetapan UMR  ada kenaikan harga </w:t>
      </w:r>
      <w:r>
        <w:t>Meja dan kursi</w:t>
      </w:r>
      <w:r w:rsidR="007543FC">
        <w:t xml:space="preserve">l? </w:t>
      </w:r>
    </w:p>
    <w:p w:rsidR="007543FC" w:rsidRDefault="007543FC" w:rsidP="007543FC">
      <w:pPr>
        <w:numPr>
          <w:ilvl w:val="0"/>
          <w:numId w:val="11"/>
        </w:numPr>
        <w:spacing w:before="100" w:beforeAutospacing="1" w:after="100" w:afterAutospacing="1" w:line="240" w:lineRule="auto"/>
      </w:pPr>
      <w:r>
        <w:t xml:space="preserve">Ya  </w:t>
      </w:r>
    </w:p>
    <w:p w:rsidR="007543FC" w:rsidRPr="007543FC" w:rsidRDefault="007543FC" w:rsidP="007543FC">
      <w:pPr>
        <w:numPr>
          <w:ilvl w:val="0"/>
          <w:numId w:val="11"/>
        </w:numPr>
        <w:spacing w:before="100" w:beforeAutospacing="1" w:after="100" w:afterAutospacing="1" w:line="240" w:lineRule="auto"/>
      </w:pPr>
      <w:r>
        <w:t xml:space="preserve">Tidak </w:t>
      </w:r>
    </w:p>
    <w:p w:rsidR="00663133" w:rsidRDefault="00663133" w:rsidP="00663133">
      <w:pPr>
        <w:spacing w:before="100" w:beforeAutospacing="1" w:after="100" w:afterAutospacing="1" w:line="240" w:lineRule="auto"/>
      </w:pPr>
      <w:proofErr w:type="gramStart"/>
      <w:r>
        <w:t>6.apakah</w:t>
      </w:r>
      <w:proofErr w:type="gramEnd"/>
      <w:r>
        <w:t xml:space="preserve"> setelah penetapan UMR  ada kenaikan harga Lemari pakaianl? </w:t>
      </w:r>
    </w:p>
    <w:p w:rsidR="00663133" w:rsidRDefault="00663133" w:rsidP="00663133">
      <w:pPr>
        <w:numPr>
          <w:ilvl w:val="0"/>
          <w:numId w:val="11"/>
        </w:numPr>
        <w:spacing w:before="100" w:beforeAutospacing="1" w:after="100" w:afterAutospacing="1" w:line="240" w:lineRule="auto"/>
      </w:pPr>
      <w:r>
        <w:t xml:space="preserve">Ya  </w:t>
      </w:r>
    </w:p>
    <w:p w:rsidR="00663133" w:rsidRDefault="00663133" w:rsidP="00BF7DEC">
      <w:pPr>
        <w:numPr>
          <w:ilvl w:val="0"/>
          <w:numId w:val="11"/>
        </w:numPr>
        <w:spacing w:before="100" w:beforeAutospacing="1" w:after="100" w:afterAutospacing="1" w:line="240" w:lineRule="auto"/>
      </w:pPr>
      <w:r>
        <w:t xml:space="preserve">Tidak </w:t>
      </w:r>
    </w:p>
    <w:p w:rsidR="00663133" w:rsidRDefault="00663133" w:rsidP="00663133">
      <w:pPr>
        <w:spacing w:before="100" w:beforeAutospacing="1" w:after="100" w:afterAutospacing="1" w:line="240" w:lineRule="auto"/>
      </w:pPr>
      <w:proofErr w:type="gramStart"/>
      <w:r>
        <w:t>7.apakah</w:t>
      </w:r>
      <w:proofErr w:type="gramEnd"/>
      <w:r>
        <w:t xml:space="preserve"> setelah penetapan UMR  ada kenaikan harga sapu?</w:t>
      </w:r>
    </w:p>
    <w:p w:rsidR="00663133" w:rsidRDefault="00663133" w:rsidP="00663133">
      <w:pPr>
        <w:numPr>
          <w:ilvl w:val="0"/>
          <w:numId w:val="11"/>
        </w:numPr>
        <w:spacing w:before="100" w:beforeAutospacing="1" w:after="100" w:afterAutospacing="1" w:line="240" w:lineRule="auto"/>
      </w:pPr>
      <w:r>
        <w:t xml:space="preserve"> Ya  </w:t>
      </w:r>
    </w:p>
    <w:p w:rsidR="00663133" w:rsidRDefault="00663133" w:rsidP="00663133">
      <w:pPr>
        <w:numPr>
          <w:ilvl w:val="0"/>
          <w:numId w:val="11"/>
        </w:numPr>
        <w:spacing w:before="100" w:beforeAutospacing="1" w:after="100" w:afterAutospacing="1" w:line="240" w:lineRule="auto"/>
      </w:pPr>
      <w:r>
        <w:t xml:space="preserve">Tidak </w:t>
      </w:r>
    </w:p>
    <w:p w:rsidR="00663133" w:rsidRDefault="00663133" w:rsidP="00663133">
      <w:pPr>
        <w:spacing w:before="100" w:beforeAutospacing="1" w:after="100" w:afterAutospacing="1" w:line="240" w:lineRule="auto"/>
      </w:pPr>
    </w:p>
    <w:p w:rsidR="00663133" w:rsidRDefault="00663133" w:rsidP="00663133">
      <w:pPr>
        <w:spacing w:before="100" w:beforeAutospacing="1" w:after="100" w:afterAutospacing="1" w:line="240" w:lineRule="auto"/>
      </w:pPr>
      <w:proofErr w:type="gramStart"/>
      <w:r>
        <w:t>8.apakah</w:t>
      </w:r>
      <w:proofErr w:type="gramEnd"/>
      <w:r>
        <w:t xml:space="preserve"> setelah penetapan UMR  ada kenaikan harga Perlengkapan makan?</w:t>
      </w:r>
    </w:p>
    <w:p w:rsidR="00663133" w:rsidRDefault="00663133" w:rsidP="00663133">
      <w:pPr>
        <w:numPr>
          <w:ilvl w:val="0"/>
          <w:numId w:val="11"/>
        </w:numPr>
        <w:spacing w:before="100" w:beforeAutospacing="1" w:after="100" w:afterAutospacing="1" w:line="240" w:lineRule="auto"/>
      </w:pPr>
      <w:r>
        <w:t xml:space="preserve"> Ya  </w:t>
      </w:r>
    </w:p>
    <w:p w:rsidR="00663133" w:rsidRDefault="00663133" w:rsidP="00663133">
      <w:pPr>
        <w:numPr>
          <w:ilvl w:val="0"/>
          <w:numId w:val="11"/>
        </w:numPr>
        <w:spacing w:before="100" w:beforeAutospacing="1" w:after="100" w:afterAutospacing="1" w:line="240" w:lineRule="auto"/>
      </w:pPr>
      <w:r>
        <w:t xml:space="preserve">Tidak </w:t>
      </w:r>
    </w:p>
    <w:p w:rsidR="00663133" w:rsidRDefault="00663133" w:rsidP="00663133">
      <w:pPr>
        <w:spacing w:before="100" w:beforeAutospacing="1" w:after="100" w:afterAutospacing="1" w:line="240" w:lineRule="auto"/>
      </w:pPr>
      <w:proofErr w:type="gramStart"/>
      <w:r>
        <w:t>9.apakah</w:t>
      </w:r>
      <w:proofErr w:type="gramEnd"/>
      <w:r>
        <w:t xml:space="preserve"> setelah penetapan UMR  ada kenaikan harga Perlengkapan makan,pirin,gelas,sendok garpu?</w:t>
      </w:r>
    </w:p>
    <w:p w:rsidR="00663133" w:rsidRDefault="00663133" w:rsidP="00663133">
      <w:pPr>
        <w:numPr>
          <w:ilvl w:val="0"/>
          <w:numId w:val="11"/>
        </w:numPr>
        <w:spacing w:before="100" w:beforeAutospacing="1" w:after="100" w:afterAutospacing="1" w:line="240" w:lineRule="auto"/>
      </w:pPr>
      <w:r>
        <w:t xml:space="preserve"> Ya  </w:t>
      </w:r>
    </w:p>
    <w:p w:rsidR="00663133" w:rsidRDefault="00663133" w:rsidP="00663133">
      <w:pPr>
        <w:numPr>
          <w:ilvl w:val="0"/>
          <w:numId w:val="11"/>
        </w:numPr>
        <w:spacing w:before="100" w:beforeAutospacing="1" w:after="100" w:afterAutospacing="1" w:line="240" w:lineRule="auto"/>
      </w:pPr>
      <w:r>
        <w:t xml:space="preserve">Tidak </w:t>
      </w:r>
    </w:p>
    <w:p w:rsidR="00663133" w:rsidRDefault="00663133" w:rsidP="00663133">
      <w:pPr>
        <w:spacing w:before="100" w:beforeAutospacing="1" w:after="100" w:afterAutospacing="1" w:line="240" w:lineRule="auto"/>
      </w:pPr>
      <w:r>
        <w:t>10</w:t>
      </w:r>
      <w:proofErr w:type="gramStart"/>
      <w:r>
        <w:t>.apakah</w:t>
      </w:r>
      <w:proofErr w:type="gramEnd"/>
      <w:r>
        <w:t xml:space="preserve"> setelah penetapan UMR  ada kenaikan harga Ceret aluminium?</w:t>
      </w:r>
    </w:p>
    <w:p w:rsidR="00663133" w:rsidRDefault="00663133" w:rsidP="00663133">
      <w:pPr>
        <w:numPr>
          <w:ilvl w:val="0"/>
          <w:numId w:val="11"/>
        </w:numPr>
        <w:spacing w:before="100" w:beforeAutospacing="1" w:after="100" w:afterAutospacing="1" w:line="240" w:lineRule="auto"/>
      </w:pPr>
      <w:r>
        <w:t xml:space="preserve"> Ya  </w:t>
      </w:r>
    </w:p>
    <w:p w:rsidR="00663133" w:rsidRDefault="00663133" w:rsidP="00663133">
      <w:pPr>
        <w:numPr>
          <w:ilvl w:val="0"/>
          <w:numId w:val="11"/>
        </w:numPr>
        <w:spacing w:before="100" w:beforeAutospacing="1" w:after="100" w:afterAutospacing="1" w:line="240" w:lineRule="auto"/>
      </w:pPr>
      <w:r>
        <w:lastRenderedPageBreak/>
        <w:t xml:space="preserve">Tidak </w:t>
      </w:r>
    </w:p>
    <w:p w:rsidR="00663133" w:rsidRDefault="00663133" w:rsidP="00663133">
      <w:pPr>
        <w:spacing w:before="100" w:beforeAutospacing="1" w:after="100" w:afterAutospacing="1" w:line="240" w:lineRule="auto"/>
      </w:pPr>
      <w:r>
        <w:t>11</w:t>
      </w:r>
      <w:proofErr w:type="gramStart"/>
      <w:r>
        <w:t>.apakah</w:t>
      </w:r>
      <w:proofErr w:type="gramEnd"/>
      <w:r>
        <w:t xml:space="preserve"> setelah penetapan UMR  ada kenaikan harga Wajan aluminium?</w:t>
      </w:r>
    </w:p>
    <w:p w:rsidR="00663133" w:rsidRDefault="00663133" w:rsidP="00663133">
      <w:pPr>
        <w:numPr>
          <w:ilvl w:val="0"/>
          <w:numId w:val="11"/>
        </w:numPr>
        <w:spacing w:before="100" w:beforeAutospacing="1" w:after="100" w:afterAutospacing="1" w:line="240" w:lineRule="auto"/>
      </w:pPr>
      <w:r>
        <w:t xml:space="preserve"> Ya  </w:t>
      </w:r>
    </w:p>
    <w:p w:rsidR="00663133" w:rsidRDefault="00663133" w:rsidP="00663133">
      <w:pPr>
        <w:numPr>
          <w:ilvl w:val="0"/>
          <w:numId w:val="11"/>
        </w:numPr>
        <w:spacing w:before="100" w:beforeAutospacing="1" w:after="100" w:afterAutospacing="1" w:line="240" w:lineRule="auto"/>
      </w:pPr>
      <w:r>
        <w:t xml:space="preserve">Tidak </w:t>
      </w:r>
    </w:p>
    <w:p w:rsidR="00663133" w:rsidRDefault="00663133" w:rsidP="00663133">
      <w:pPr>
        <w:spacing w:before="100" w:beforeAutospacing="1" w:after="100" w:afterAutospacing="1" w:line="240" w:lineRule="auto"/>
      </w:pPr>
      <w:r>
        <w:t>12</w:t>
      </w:r>
      <w:proofErr w:type="gramStart"/>
      <w:r>
        <w:t>.apakah</w:t>
      </w:r>
      <w:proofErr w:type="gramEnd"/>
      <w:r>
        <w:t xml:space="preserve"> setelah penetapan UMR  ada kenaikan harga Panci aluminium?</w:t>
      </w:r>
    </w:p>
    <w:p w:rsidR="00663133" w:rsidRDefault="00663133" w:rsidP="00663133">
      <w:pPr>
        <w:numPr>
          <w:ilvl w:val="0"/>
          <w:numId w:val="11"/>
        </w:numPr>
        <w:spacing w:before="100" w:beforeAutospacing="1" w:after="100" w:afterAutospacing="1" w:line="240" w:lineRule="auto"/>
      </w:pPr>
      <w:r>
        <w:t xml:space="preserve"> Ya  </w:t>
      </w:r>
    </w:p>
    <w:p w:rsidR="00663133" w:rsidRDefault="00663133" w:rsidP="00663133">
      <w:pPr>
        <w:numPr>
          <w:ilvl w:val="0"/>
          <w:numId w:val="11"/>
        </w:numPr>
        <w:spacing w:before="100" w:beforeAutospacing="1" w:after="100" w:afterAutospacing="1" w:line="240" w:lineRule="auto"/>
      </w:pPr>
      <w:r>
        <w:t xml:space="preserve">Tidak </w:t>
      </w:r>
    </w:p>
    <w:p w:rsidR="00663133" w:rsidRDefault="00663133" w:rsidP="00663133">
      <w:pPr>
        <w:spacing w:before="100" w:beforeAutospacing="1" w:after="100" w:afterAutospacing="1" w:line="240" w:lineRule="auto"/>
      </w:pPr>
      <w:r>
        <w:t>13</w:t>
      </w:r>
      <w:proofErr w:type="gramStart"/>
      <w:r>
        <w:t>.apakah</w:t>
      </w:r>
      <w:proofErr w:type="gramEnd"/>
      <w:r>
        <w:t xml:space="preserve"> setelah penetapan UMR  ada kenaikan harga Sendok masak?</w:t>
      </w:r>
    </w:p>
    <w:p w:rsidR="00663133" w:rsidRDefault="00663133" w:rsidP="00663133">
      <w:pPr>
        <w:numPr>
          <w:ilvl w:val="0"/>
          <w:numId w:val="11"/>
        </w:numPr>
        <w:spacing w:before="100" w:beforeAutospacing="1" w:after="100" w:afterAutospacing="1" w:line="240" w:lineRule="auto"/>
      </w:pPr>
      <w:r>
        <w:t xml:space="preserve"> Ya  </w:t>
      </w:r>
    </w:p>
    <w:p w:rsidR="00663133" w:rsidRDefault="00663133" w:rsidP="00663133">
      <w:pPr>
        <w:numPr>
          <w:ilvl w:val="0"/>
          <w:numId w:val="11"/>
        </w:numPr>
        <w:spacing w:before="100" w:beforeAutospacing="1" w:after="100" w:afterAutospacing="1" w:line="240" w:lineRule="auto"/>
      </w:pPr>
      <w:r>
        <w:t xml:space="preserve">Tidak </w:t>
      </w:r>
    </w:p>
    <w:p w:rsidR="00663133" w:rsidRDefault="00663133" w:rsidP="00663133">
      <w:pPr>
        <w:spacing w:before="100" w:beforeAutospacing="1" w:after="100" w:afterAutospacing="1" w:line="240" w:lineRule="auto"/>
      </w:pPr>
      <w:r>
        <w:t>14</w:t>
      </w:r>
      <w:proofErr w:type="gramStart"/>
      <w:r>
        <w:t>.apakah</w:t>
      </w:r>
      <w:proofErr w:type="gramEnd"/>
      <w:r>
        <w:t xml:space="preserve"> setelah penetapan UMR  ada kenaikan harga Rice Cooker ukuran 1/2 liter?</w:t>
      </w:r>
    </w:p>
    <w:p w:rsidR="00663133" w:rsidRDefault="00663133" w:rsidP="00663133">
      <w:pPr>
        <w:numPr>
          <w:ilvl w:val="0"/>
          <w:numId w:val="11"/>
        </w:numPr>
        <w:spacing w:before="100" w:beforeAutospacing="1" w:after="100" w:afterAutospacing="1" w:line="240" w:lineRule="auto"/>
      </w:pPr>
      <w:r>
        <w:t xml:space="preserve"> Ya  </w:t>
      </w:r>
    </w:p>
    <w:p w:rsidR="00663133" w:rsidRDefault="00663133" w:rsidP="00663133">
      <w:pPr>
        <w:numPr>
          <w:ilvl w:val="0"/>
          <w:numId w:val="11"/>
        </w:numPr>
        <w:spacing w:before="100" w:beforeAutospacing="1" w:after="100" w:afterAutospacing="1" w:line="240" w:lineRule="auto"/>
      </w:pPr>
      <w:r>
        <w:t xml:space="preserve">Tidak </w:t>
      </w:r>
    </w:p>
    <w:p w:rsidR="00663133" w:rsidRDefault="00663133" w:rsidP="00663133">
      <w:pPr>
        <w:spacing w:before="100" w:beforeAutospacing="1" w:after="100" w:afterAutospacing="1" w:line="240" w:lineRule="auto"/>
      </w:pPr>
      <w:r>
        <w:t>15</w:t>
      </w:r>
      <w:proofErr w:type="gramStart"/>
      <w:r>
        <w:t>.apakah</w:t>
      </w:r>
      <w:proofErr w:type="gramEnd"/>
      <w:r>
        <w:t xml:space="preserve"> setelah penetapan UMR  ada kenaikan harga Kompor dan perlengkapannya,Kompor 1 tungku,selang regulator, tabung gas 3kg?</w:t>
      </w:r>
    </w:p>
    <w:p w:rsidR="00663133" w:rsidRDefault="00663133" w:rsidP="00663133">
      <w:pPr>
        <w:numPr>
          <w:ilvl w:val="0"/>
          <w:numId w:val="11"/>
        </w:numPr>
        <w:spacing w:before="100" w:beforeAutospacing="1" w:after="100" w:afterAutospacing="1" w:line="240" w:lineRule="auto"/>
      </w:pPr>
      <w:r>
        <w:t xml:space="preserve"> Ya  </w:t>
      </w:r>
    </w:p>
    <w:p w:rsidR="00663133" w:rsidRDefault="00663133" w:rsidP="00663133">
      <w:pPr>
        <w:numPr>
          <w:ilvl w:val="0"/>
          <w:numId w:val="11"/>
        </w:numPr>
        <w:spacing w:before="100" w:beforeAutospacing="1" w:after="100" w:afterAutospacing="1" w:line="240" w:lineRule="auto"/>
      </w:pPr>
      <w:r>
        <w:t xml:space="preserve">Tidak </w:t>
      </w:r>
    </w:p>
    <w:p w:rsidR="00663133" w:rsidRDefault="00663133" w:rsidP="00663133">
      <w:pPr>
        <w:spacing w:before="100" w:beforeAutospacing="1" w:after="100" w:afterAutospacing="1" w:line="240" w:lineRule="auto"/>
      </w:pPr>
      <w:r>
        <w:t>16</w:t>
      </w:r>
      <w:proofErr w:type="gramStart"/>
      <w:r>
        <w:t>.apakah</w:t>
      </w:r>
      <w:proofErr w:type="gramEnd"/>
      <w:r>
        <w:t xml:space="preserve"> setelah penetapan UMR  ada kenaikan harga Gas Elpiji?</w:t>
      </w:r>
    </w:p>
    <w:p w:rsidR="00663133" w:rsidRDefault="00663133" w:rsidP="00663133">
      <w:pPr>
        <w:numPr>
          <w:ilvl w:val="0"/>
          <w:numId w:val="11"/>
        </w:numPr>
        <w:spacing w:before="100" w:beforeAutospacing="1" w:after="100" w:afterAutospacing="1" w:line="240" w:lineRule="auto"/>
      </w:pPr>
      <w:r>
        <w:t xml:space="preserve"> Ya  </w:t>
      </w:r>
    </w:p>
    <w:p w:rsidR="00663133" w:rsidRDefault="00663133" w:rsidP="00663133">
      <w:pPr>
        <w:numPr>
          <w:ilvl w:val="0"/>
          <w:numId w:val="11"/>
        </w:numPr>
        <w:spacing w:before="100" w:beforeAutospacing="1" w:after="100" w:afterAutospacing="1" w:line="240" w:lineRule="auto"/>
      </w:pPr>
      <w:r>
        <w:t>Tidak</w:t>
      </w:r>
    </w:p>
    <w:p w:rsidR="00663133" w:rsidRDefault="00663133" w:rsidP="00663133">
      <w:pPr>
        <w:numPr>
          <w:ilvl w:val="0"/>
          <w:numId w:val="11"/>
        </w:numPr>
        <w:spacing w:before="100" w:beforeAutospacing="1" w:after="100" w:afterAutospacing="1" w:line="240" w:lineRule="auto"/>
      </w:pPr>
    </w:p>
    <w:p w:rsidR="00663133" w:rsidRDefault="00663133" w:rsidP="00663133">
      <w:pPr>
        <w:spacing w:before="100" w:beforeAutospacing="1" w:after="100" w:afterAutospacing="1" w:line="240" w:lineRule="auto"/>
      </w:pPr>
      <w:r>
        <w:t>17</w:t>
      </w:r>
      <w:proofErr w:type="gramStart"/>
      <w:r>
        <w:t>.apakah</w:t>
      </w:r>
      <w:proofErr w:type="gramEnd"/>
      <w:r>
        <w:t xml:space="preserve"> setelah penetapan UMR  ada kenaikan harga Ember </w:t>
      </w:r>
      <w:r w:rsidR="00020CE4">
        <w:t>plastic?</w:t>
      </w:r>
    </w:p>
    <w:p w:rsidR="00663133" w:rsidRDefault="00663133" w:rsidP="00663133">
      <w:pPr>
        <w:numPr>
          <w:ilvl w:val="0"/>
          <w:numId w:val="11"/>
        </w:numPr>
        <w:spacing w:before="100" w:beforeAutospacing="1" w:after="100" w:afterAutospacing="1" w:line="240" w:lineRule="auto"/>
      </w:pPr>
      <w:r>
        <w:t xml:space="preserve"> Ya  </w:t>
      </w:r>
    </w:p>
    <w:p w:rsidR="00663133" w:rsidRDefault="00663133" w:rsidP="00663133">
      <w:pPr>
        <w:numPr>
          <w:ilvl w:val="0"/>
          <w:numId w:val="11"/>
        </w:numPr>
        <w:spacing w:before="100" w:beforeAutospacing="1" w:after="100" w:afterAutospacing="1" w:line="240" w:lineRule="auto"/>
      </w:pPr>
      <w:r>
        <w:t>Tidak</w:t>
      </w:r>
    </w:p>
    <w:p w:rsidR="00663133" w:rsidRDefault="00663133" w:rsidP="00663133">
      <w:pPr>
        <w:spacing w:before="100" w:beforeAutospacing="1" w:after="100" w:afterAutospacing="1" w:line="240" w:lineRule="auto"/>
      </w:pPr>
      <w:r>
        <w:t>18</w:t>
      </w:r>
      <w:proofErr w:type="gramStart"/>
      <w:r>
        <w:t>.apakah</w:t>
      </w:r>
      <w:proofErr w:type="gramEnd"/>
      <w:r>
        <w:t xml:space="preserve"> setelah penetapan UMR  ada kenaikan harga </w:t>
      </w:r>
      <w:r w:rsidR="00020CE4">
        <w:t>Gayung plastic?</w:t>
      </w:r>
    </w:p>
    <w:p w:rsidR="00020CE4" w:rsidRDefault="00020CE4" w:rsidP="00020CE4">
      <w:pPr>
        <w:numPr>
          <w:ilvl w:val="0"/>
          <w:numId w:val="11"/>
        </w:numPr>
        <w:spacing w:before="100" w:beforeAutospacing="1" w:after="100" w:afterAutospacing="1" w:line="240" w:lineRule="auto"/>
      </w:pPr>
      <w:r>
        <w:t xml:space="preserve">Ya  </w:t>
      </w:r>
    </w:p>
    <w:p w:rsidR="00020CE4" w:rsidRDefault="00020CE4" w:rsidP="00020CE4">
      <w:pPr>
        <w:numPr>
          <w:ilvl w:val="0"/>
          <w:numId w:val="11"/>
        </w:numPr>
        <w:spacing w:before="100" w:beforeAutospacing="1" w:after="100" w:afterAutospacing="1" w:line="240" w:lineRule="auto"/>
      </w:pPr>
      <w:r>
        <w:t>Tidak</w:t>
      </w:r>
    </w:p>
    <w:p w:rsidR="00020CE4" w:rsidRDefault="00020CE4" w:rsidP="00020CE4">
      <w:pPr>
        <w:spacing w:before="100" w:beforeAutospacing="1" w:after="100" w:afterAutospacing="1" w:line="240" w:lineRule="auto"/>
      </w:pPr>
      <w:r>
        <w:t>19</w:t>
      </w:r>
      <w:proofErr w:type="gramStart"/>
      <w:r>
        <w:t>.apakah</w:t>
      </w:r>
      <w:proofErr w:type="gramEnd"/>
      <w:r>
        <w:t xml:space="preserve"> setelah penetapan UMR  ada kenaikan harga Listrik?</w:t>
      </w:r>
    </w:p>
    <w:p w:rsidR="00020CE4" w:rsidRDefault="00020CE4" w:rsidP="00020CE4">
      <w:pPr>
        <w:numPr>
          <w:ilvl w:val="0"/>
          <w:numId w:val="11"/>
        </w:numPr>
        <w:spacing w:before="100" w:beforeAutospacing="1" w:after="100" w:afterAutospacing="1" w:line="240" w:lineRule="auto"/>
      </w:pPr>
      <w:r>
        <w:t xml:space="preserve">Ya  </w:t>
      </w:r>
    </w:p>
    <w:p w:rsidR="00020CE4" w:rsidRDefault="00020CE4" w:rsidP="00020CE4">
      <w:pPr>
        <w:numPr>
          <w:ilvl w:val="0"/>
          <w:numId w:val="11"/>
        </w:numPr>
        <w:spacing w:before="100" w:beforeAutospacing="1" w:after="100" w:afterAutospacing="1" w:line="240" w:lineRule="auto"/>
      </w:pPr>
      <w:r>
        <w:lastRenderedPageBreak/>
        <w:t>Tidak</w:t>
      </w:r>
    </w:p>
    <w:p w:rsidR="00020CE4" w:rsidRDefault="00020CE4" w:rsidP="00020CE4">
      <w:pPr>
        <w:spacing w:before="100" w:beforeAutospacing="1" w:after="100" w:afterAutospacing="1" w:line="240" w:lineRule="auto"/>
      </w:pPr>
      <w:r>
        <w:t>20</w:t>
      </w:r>
      <w:proofErr w:type="gramStart"/>
      <w:r>
        <w:t>.apakah</w:t>
      </w:r>
      <w:proofErr w:type="gramEnd"/>
      <w:r>
        <w:t xml:space="preserve"> setelah penetapan UMR  ada kenaikan harga Bola lampu hemat energi?</w:t>
      </w:r>
    </w:p>
    <w:p w:rsidR="00020CE4" w:rsidRDefault="00020CE4" w:rsidP="00020CE4">
      <w:pPr>
        <w:numPr>
          <w:ilvl w:val="0"/>
          <w:numId w:val="11"/>
        </w:numPr>
        <w:spacing w:before="100" w:beforeAutospacing="1" w:after="100" w:afterAutospacing="1" w:line="240" w:lineRule="auto"/>
      </w:pPr>
      <w:r>
        <w:t xml:space="preserve">Ya  </w:t>
      </w:r>
    </w:p>
    <w:p w:rsidR="00020CE4" w:rsidRDefault="00020CE4" w:rsidP="00020CE4">
      <w:pPr>
        <w:numPr>
          <w:ilvl w:val="0"/>
          <w:numId w:val="11"/>
        </w:numPr>
        <w:spacing w:before="100" w:beforeAutospacing="1" w:after="100" w:afterAutospacing="1" w:line="240" w:lineRule="auto"/>
      </w:pPr>
      <w:r>
        <w:t>Tidak</w:t>
      </w:r>
    </w:p>
    <w:p w:rsidR="00020CE4" w:rsidRDefault="00020CE4" w:rsidP="00020CE4">
      <w:pPr>
        <w:spacing w:before="100" w:beforeAutospacing="1" w:after="100" w:afterAutospacing="1" w:line="240" w:lineRule="auto"/>
      </w:pPr>
      <w:r>
        <w:t>21</w:t>
      </w:r>
      <w:proofErr w:type="gramStart"/>
      <w:r>
        <w:t>.apakah</w:t>
      </w:r>
      <w:proofErr w:type="gramEnd"/>
      <w:r>
        <w:t xml:space="preserve"> setelah penetapan UMR  ada kenaikan harga Air Bersih?</w:t>
      </w:r>
    </w:p>
    <w:p w:rsidR="00020CE4" w:rsidRDefault="00020CE4" w:rsidP="00020CE4">
      <w:pPr>
        <w:numPr>
          <w:ilvl w:val="0"/>
          <w:numId w:val="11"/>
        </w:numPr>
        <w:spacing w:before="100" w:beforeAutospacing="1" w:after="100" w:afterAutospacing="1" w:line="240" w:lineRule="auto"/>
      </w:pPr>
      <w:r>
        <w:t xml:space="preserve">Ya  </w:t>
      </w:r>
    </w:p>
    <w:p w:rsidR="00020CE4" w:rsidRDefault="00020CE4" w:rsidP="00020CE4">
      <w:pPr>
        <w:numPr>
          <w:ilvl w:val="0"/>
          <w:numId w:val="11"/>
        </w:numPr>
        <w:spacing w:before="100" w:beforeAutospacing="1" w:after="100" w:afterAutospacing="1" w:line="240" w:lineRule="auto"/>
      </w:pPr>
      <w:r>
        <w:t>Tidak</w:t>
      </w:r>
    </w:p>
    <w:p w:rsidR="00020CE4" w:rsidRDefault="00020CE4" w:rsidP="00020CE4">
      <w:pPr>
        <w:spacing w:before="100" w:beforeAutospacing="1" w:after="100" w:afterAutospacing="1" w:line="240" w:lineRule="auto"/>
      </w:pPr>
      <w:r>
        <w:t>22</w:t>
      </w:r>
      <w:proofErr w:type="gramStart"/>
      <w:r>
        <w:t>.apakah</w:t>
      </w:r>
      <w:proofErr w:type="gramEnd"/>
      <w:r>
        <w:t xml:space="preserve"> setelah penetapan UMR  ada kenaikan harga Air Bersih?</w:t>
      </w:r>
    </w:p>
    <w:p w:rsidR="00020CE4" w:rsidRDefault="00020CE4" w:rsidP="00020CE4">
      <w:pPr>
        <w:numPr>
          <w:ilvl w:val="0"/>
          <w:numId w:val="11"/>
        </w:numPr>
        <w:spacing w:before="100" w:beforeAutospacing="1" w:after="100" w:afterAutospacing="1" w:line="240" w:lineRule="auto"/>
      </w:pPr>
      <w:r>
        <w:t xml:space="preserve">Ya  </w:t>
      </w:r>
    </w:p>
    <w:p w:rsidR="00020CE4" w:rsidRDefault="00020CE4" w:rsidP="00020CE4">
      <w:pPr>
        <w:numPr>
          <w:ilvl w:val="0"/>
          <w:numId w:val="11"/>
        </w:numPr>
        <w:spacing w:before="100" w:beforeAutospacing="1" w:after="100" w:afterAutospacing="1" w:line="240" w:lineRule="auto"/>
      </w:pPr>
      <w:r>
        <w:t>Tidak</w:t>
      </w:r>
    </w:p>
    <w:p w:rsidR="00020CE4" w:rsidRDefault="00020CE4" w:rsidP="00020CE4">
      <w:pPr>
        <w:spacing w:before="100" w:beforeAutospacing="1" w:after="100" w:afterAutospacing="1" w:line="240" w:lineRule="auto"/>
      </w:pPr>
      <w:r>
        <w:t>23</w:t>
      </w:r>
      <w:proofErr w:type="gramStart"/>
      <w:r>
        <w:t>.apakah</w:t>
      </w:r>
      <w:proofErr w:type="gramEnd"/>
      <w:r>
        <w:t xml:space="preserve"> setelah penetapan UMR  ada kenaikan harga Sabun cuci pakaian?</w:t>
      </w:r>
    </w:p>
    <w:p w:rsidR="00020CE4" w:rsidRDefault="00020CE4" w:rsidP="00020CE4">
      <w:pPr>
        <w:numPr>
          <w:ilvl w:val="0"/>
          <w:numId w:val="11"/>
        </w:numPr>
        <w:spacing w:before="100" w:beforeAutospacing="1" w:after="100" w:afterAutospacing="1" w:line="240" w:lineRule="auto"/>
      </w:pPr>
      <w:r>
        <w:t xml:space="preserve">Ya  </w:t>
      </w:r>
    </w:p>
    <w:p w:rsidR="00020CE4" w:rsidRDefault="00020CE4" w:rsidP="00020CE4">
      <w:pPr>
        <w:numPr>
          <w:ilvl w:val="0"/>
          <w:numId w:val="11"/>
        </w:numPr>
        <w:spacing w:before="100" w:beforeAutospacing="1" w:after="100" w:afterAutospacing="1" w:line="240" w:lineRule="auto"/>
      </w:pPr>
      <w:r>
        <w:t>Tidak</w:t>
      </w:r>
    </w:p>
    <w:p w:rsidR="00020CE4" w:rsidRDefault="00020CE4" w:rsidP="00020CE4">
      <w:pPr>
        <w:spacing w:before="100" w:beforeAutospacing="1" w:after="100" w:afterAutospacing="1" w:line="240" w:lineRule="auto"/>
      </w:pPr>
      <w:r>
        <w:t>24</w:t>
      </w:r>
      <w:proofErr w:type="gramStart"/>
      <w:r>
        <w:t>.apakah</w:t>
      </w:r>
      <w:proofErr w:type="gramEnd"/>
      <w:r>
        <w:t xml:space="preserve"> setelah penetapan UMR  ada kenaikan harga Sabun cuci piring (colek)?</w:t>
      </w:r>
    </w:p>
    <w:p w:rsidR="00020CE4" w:rsidRDefault="00020CE4" w:rsidP="00020CE4">
      <w:pPr>
        <w:numPr>
          <w:ilvl w:val="0"/>
          <w:numId w:val="11"/>
        </w:numPr>
        <w:spacing w:before="100" w:beforeAutospacing="1" w:after="100" w:afterAutospacing="1" w:line="240" w:lineRule="auto"/>
      </w:pPr>
      <w:r>
        <w:t xml:space="preserve">Ya  </w:t>
      </w:r>
    </w:p>
    <w:p w:rsidR="00020CE4" w:rsidRDefault="00020CE4" w:rsidP="00020CE4">
      <w:pPr>
        <w:numPr>
          <w:ilvl w:val="0"/>
          <w:numId w:val="11"/>
        </w:numPr>
        <w:spacing w:before="100" w:beforeAutospacing="1" w:after="100" w:afterAutospacing="1" w:line="240" w:lineRule="auto"/>
      </w:pPr>
      <w:r>
        <w:t>Tidak</w:t>
      </w:r>
    </w:p>
    <w:p w:rsidR="00020CE4" w:rsidRDefault="00020CE4" w:rsidP="00020CE4">
      <w:pPr>
        <w:spacing w:before="100" w:beforeAutospacing="1" w:after="100" w:afterAutospacing="1" w:line="240" w:lineRule="auto"/>
      </w:pPr>
      <w:r>
        <w:t>25</w:t>
      </w:r>
      <w:proofErr w:type="gramStart"/>
      <w:r>
        <w:t>.apakah</w:t>
      </w:r>
      <w:proofErr w:type="gramEnd"/>
      <w:r>
        <w:t xml:space="preserve"> setelah penetapan UMR  ada kenaikan harga Setrika?</w:t>
      </w:r>
    </w:p>
    <w:p w:rsidR="00020CE4" w:rsidRDefault="00020CE4" w:rsidP="00020CE4">
      <w:pPr>
        <w:numPr>
          <w:ilvl w:val="0"/>
          <w:numId w:val="11"/>
        </w:numPr>
        <w:spacing w:before="100" w:beforeAutospacing="1" w:after="100" w:afterAutospacing="1" w:line="240" w:lineRule="auto"/>
      </w:pPr>
      <w:r>
        <w:t xml:space="preserve">Ya  </w:t>
      </w:r>
    </w:p>
    <w:p w:rsidR="00020CE4" w:rsidRDefault="00020CE4" w:rsidP="00020CE4">
      <w:pPr>
        <w:numPr>
          <w:ilvl w:val="0"/>
          <w:numId w:val="11"/>
        </w:numPr>
        <w:spacing w:before="100" w:beforeAutospacing="1" w:after="100" w:afterAutospacing="1" w:line="240" w:lineRule="auto"/>
      </w:pPr>
      <w:r>
        <w:t>Tidak</w:t>
      </w:r>
    </w:p>
    <w:p w:rsidR="00020CE4" w:rsidRDefault="00020CE4" w:rsidP="00020CE4">
      <w:pPr>
        <w:spacing w:before="100" w:beforeAutospacing="1" w:after="100" w:afterAutospacing="1" w:line="240" w:lineRule="auto"/>
      </w:pPr>
    </w:p>
    <w:p w:rsidR="00020CE4" w:rsidRDefault="00020CE4" w:rsidP="00020CE4">
      <w:pPr>
        <w:spacing w:before="100" w:beforeAutospacing="1" w:after="100" w:afterAutospacing="1" w:line="240" w:lineRule="auto"/>
      </w:pPr>
      <w:r>
        <w:t>26</w:t>
      </w:r>
      <w:proofErr w:type="gramStart"/>
      <w:r>
        <w:t>.apakah</w:t>
      </w:r>
      <w:proofErr w:type="gramEnd"/>
      <w:r>
        <w:t xml:space="preserve"> setelah penetapan UMR  ada kenaikan hargaRak portable plastik?</w:t>
      </w:r>
    </w:p>
    <w:p w:rsidR="00020CE4" w:rsidRDefault="00020CE4" w:rsidP="00020CE4">
      <w:pPr>
        <w:numPr>
          <w:ilvl w:val="0"/>
          <w:numId w:val="11"/>
        </w:numPr>
        <w:spacing w:before="100" w:beforeAutospacing="1" w:after="100" w:afterAutospacing="1" w:line="240" w:lineRule="auto"/>
      </w:pPr>
      <w:r>
        <w:t xml:space="preserve">Ya  </w:t>
      </w:r>
    </w:p>
    <w:p w:rsidR="00020CE4" w:rsidRDefault="00020CE4" w:rsidP="00020CE4">
      <w:pPr>
        <w:numPr>
          <w:ilvl w:val="0"/>
          <w:numId w:val="11"/>
        </w:numPr>
        <w:spacing w:before="100" w:beforeAutospacing="1" w:after="100" w:afterAutospacing="1" w:line="240" w:lineRule="auto"/>
      </w:pPr>
      <w:r>
        <w:t>Tidak</w:t>
      </w:r>
    </w:p>
    <w:p w:rsidR="00020CE4" w:rsidRDefault="00020CE4" w:rsidP="00020CE4">
      <w:pPr>
        <w:spacing w:before="100" w:beforeAutospacing="1" w:after="100" w:afterAutospacing="1" w:line="240" w:lineRule="auto"/>
      </w:pPr>
      <w:r>
        <w:t>27</w:t>
      </w:r>
      <w:proofErr w:type="gramStart"/>
      <w:r>
        <w:t>.apakah</w:t>
      </w:r>
      <w:proofErr w:type="gramEnd"/>
      <w:r>
        <w:t xml:space="preserve"> setelah penetapan UMR  ada kenaikan harga Pisau dapur?</w:t>
      </w:r>
    </w:p>
    <w:p w:rsidR="00020CE4" w:rsidRDefault="00020CE4" w:rsidP="00020CE4">
      <w:pPr>
        <w:numPr>
          <w:ilvl w:val="0"/>
          <w:numId w:val="11"/>
        </w:numPr>
        <w:spacing w:before="100" w:beforeAutospacing="1" w:after="100" w:afterAutospacing="1" w:line="240" w:lineRule="auto"/>
      </w:pPr>
      <w:r>
        <w:t xml:space="preserve">Ya  </w:t>
      </w:r>
    </w:p>
    <w:p w:rsidR="00020CE4" w:rsidRDefault="00020CE4" w:rsidP="00020CE4">
      <w:pPr>
        <w:numPr>
          <w:ilvl w:val="0"/>
          <w:numId w:val="11"/>
        </w:numPr>
        <w:spacing w:before="100" w:beforeAutospacing="1" w:after="100" w:afterAutospacing="1" w:line="240" w:lineRule="auto"/>
      </w:pPr>
      <w:r>
        <w:t>Tidak</w:t>
      </w:r>
    </w:p>
    <w:p w:rsidR="00020CE4" w:rsidRDefault="00020CE4" w:rsidP="00020CE4">
      <w:pPr>
        <w:spacing w:before="100" w:beforeAutospacing="1" w:after="100" w:afterAutospacing="1" w:line="240" w:lineRule="auto"/>
      </w:pPr>
      <w:r>
        <w:t>28</w:t>
      </w:r>
      <w:proofErr w:type="gramStart"/>
      <w:r>
        <w:t>.apakah</w:t>
      </w:r>
      <w:proofErr w:type="gramEnd"/>
      <w:r>
        <w:t xml:space="preserve"> setelah penetapan UMR  ada kenaikan harga  Pisau dapur ?</w:t>
      </w:r>
    </w:p>
    <w:p w:rsidR="00020CE4" w:rsidRDefault="00020CE4" w:rsidP="00020CE4">
      <w:pPr>
        <w:numPr>
          <w:ilvl w:val="0"/>
          <w:numId w:val="11"/>
        </w:numPr>
        <w:spacing w:before="100" w:beforeAutospacing="1" w:after="100" w:afterAutospacing="1" w:line="240" w:lineRule="auto"/>
      </w:pPr>
      <w:r>
        <w:t xml:space="preserve">Ya  </w:t>
      </w:r>
    </w:p>
    <w:p w:rsidR="00020CE4" w:rsidRDefault="00020CE4" w:rsidP="00020CE4">
      <w:pPr>
        <w:numPr>
          <w:ilvl w:val="0"/>
          <w:numId w:val="11"/>
        </w:numPr>
        <w:spacing w:before="100" w:beforeAutospacing="1" w:after="100" w:afterAutospacing="1" w:line="240" w:lineRule="auto"/>
      </w:pPr>
      <w:r>
        <w:lastRenderedPageBreak/>
        <w:t>Tidak</w:t>
      </w:r>
    </w:p>
    <w:p w:rsidR="00020CE4" w:rsidRDefault="00020CE4" w:rsidP="00020CE4">
      <w:pPr>
        <w:spacing w:before="100" w:beforeAutospacing="1" w:after="100" w:afterAutospacing="1" w:line="240" w:lineRule="auto"/>
      </w:pPr>
      <w:r>
        <w:t>29</w:t>
      </w:r>
      <w:proofErr w:type="gramStart"/>
      <w:r>
        <w:t>.apakah</w:t>
      </w:r>
      <w:proofErr w:type="gramEnd"/>
      <w:r>
        <w:t xml:space="preserve"> setelah penetapan UMR  ada kenaikan harga  Cermin?</w:t>
      </w:r>
    </w:p>
    <w:p w:rsidR="00020CE4" w:rsidRDefault="00020CE4" w:rsidP="00020CE4">
      <w:pPr>
        <w:numPr>
          <w:ilvl w:val="0"/>
          <w:numId w:val="11"/>
        </w:numPr>
        <w:spacing w:before="100" w:beforeAutospacing="1" w:after="100" w:afterAutospacing="1" w:line="240" w:lineRule="auto"/>
      </w:pPr>
      <w:r>
        <w:t xml:space="preserve">Ya  </w:t>
      </w:r>
    </w:p>
    <w:p w:rsidR="00020CE4" w:rsidRDefault="00020CE4" w:rsidP="00020CE4">
      <w:pPr>
        <w:numPr>
          <w:ilvl w:val="0"/>
          <w:numId w:val="11"/>
        </w:numPr>
        <w:spacing w:before="100" w:beforeAutospacing="1" w:after="100" w:afterAutospacing="1" w:line="240" w:lineRule="auto"/>
      </w:pPr>
      <w:r>
        <w:t>Tidak</w:t>
      </w:r>
    </w:p>
    <w:p w:rsidR="00020CE4" w:rsidRDefault="00020CE4" w:rsidP="00020CE4">
      <w:pPr>
        <w:spacing w:before="100" w:beforeAutospacing="1" w:after="100" w:afterAutospacing="1" w:line="240" w:lineRule="auto"/>
        <w:ind w:left="360"/>
      </w:pPr>
      <w:r>
        <w:tab/>
      </w:r>
    </w:p>
    <w:p w:rsidR="00020CE4" w:rsidRDefault="00020CE4" w:rsidP="00020CE4">
      <w:pPr>
        <w:spacing w:before="100" w:beforeAutospacing="1" w:after="100" w:afterAutospacing="1" w:line="240" w:lineRule="auto"/>
      </w:pPr>
      <w:proofErr w:type="gramStart"/>
      <w:r>
        <w:t>b.halaman</w:t>
      </w:r>
      <w:proofErr w:type="gramEnd"/>
      <w:r>
        <w:t xml:space="preserve"> hasil analisa/kesimpulan</w:t>
      </w:r>
    </w:p>
    <w:p w:rsidR="00020CE4" w:rsidRDefault="00020CE4" w:rsidP="00020CE4">
      <w:pPr>
        <w:spacing w:before="100" w:beforeAutospacing="1" w:after="100" w:afterAutospacing="1" w:line="240" w:lineRule="auto"/>
      </w:pPr>
      <w:proofErr w:type="gramStart"/>
      <w:r>
        <w:t>apabila</w:t>
      </w:r>
      <w:proofErr w:type="gramEnd"/>
      <w:r>
        <w:t xml:space="preserve"> jawaban</w:t>
      </w:r>
    </w:p>
    <w:p w:rsidR="00020CE4" w:rsidRDefault="007F5AC0" w:rsidP="00020CE4">
      <w:pPr>
        <w:spacing w:before="100" w:beforeAutospacing="1" w:after="100" w:afterAutospacing="1" w:line="240" w:lineRule="auto"/>
      </w:pPr>
      <w:proofErr w:type="gramStart"/>
      <w:r>
        <w:t>a.tidak</w:t>
      </w:r>
      <w:proofErr w:type="gramEnd"/>
      <w:r>
        <w:t xml:space="preserve"> layak </w:t>
      </w:r>
      <w:r>
        <w:tab/>
        <w:t>: &gt; 20</w:t>
      </w:r>
      <w:r w:rsidR="00020CE4">
        <w:t xml:space="preserve"> P =ya                       ,p=pertanyaan</w:t>
      </w:r>
    </w:p>
    <w:p w:rsidR="00020CE4" w:rsidRDefault="007F5AC0" w:rsidP="00020CE4">
      <w:pPr>
        <w:spacing w:before="100" w:beforeAutospacing="1" w:after="100" w:afterAutospacing="1" w:line="240" w:lineRule="auto"/>
      </w:pPr>
      <w:proofErr w:type="gramStart"/>
      <w:r>
        <w:t>b.kurang</w:t>
      </w:r>
      <w:proofErr w:type="gramEnd"/>
      <w:r>
        <w:t xml:space="preserve"> layak </w:t>
      </w:r>
      <w:r>
        <w:tab/>
        <w:t>: &lt; 20</w:t>
      </w:r>
      <w:r w:rsidR="00020CE4">
        <w:t>p =ya                       ,p=pertanyaan</w:t>
      </w:r>
    </w:p>
    <w:p w:rsidR="00020CE4" w:rsidRDefault="00020CE4" w:rsidP="00020CE4">
      <w:pPr>
        <w:spacing w:before="100" w:beforeAutospacing="1" w:after="100" w:afterAutospacing="1" w:line="240" w:lineRule="auto"/>
      </w:pPr>
      <w:r>
        <w:t>c.Layak</w:t>
      </w:r>
      <w:r>
        <w:tab/>
      </w:r>
      <w:r>
        <w:tab/>
        <w:t xml:space="preserve">:  29p =tidak                    </w:t>
      </w:r>
      <w:proofErr w:type="gramStart"/>
      <w:r>
        <w:t>,p</w:t>
      </w:r>
      <w:proofErr w:type="gramEnd"/>
      <w:r>
        <w:t>=pertanyaan</w:t>
      </w:r>
    </w:p>
    <w:p w:rsidR="00020CE4" w:rsidRDefault="00020CE4" w:rsidP="00020CE4">
      <w:pPr>
        <w:pStyle w:val="ListParagraph"/>
        <w:spacing w:before="100" w:beforeAutospacing="1" w:after="100" w:afterAutospacing="1" w:line="240" w:lineRule="auto"/>
      </w:pPr>
    </w:p>
    <w:p w:rsidR="007F5AC0" w:rsidRDefault="007F5AC0" w:rsidP="00020CE4">
      <w:pPr>
        <w:pStyle w:val="ListParagraph"/>
        <w:spacing w:before="100" w:beforeAutospacing="1" w:after="100" w:afterAutospacing="1" w:line="240" w:lineRule="auto"/>
      </w:pPr>
    </w:p>
    <w:p w:rsidR="007F5AC0" w:rsidRDefault="007F5AC0" w:rsidP="00020CE4">
      <w:pPr>
        <w:pStyle w:val="ListParagraph"/>
        <w:spacing w:before="100" w:beforeAutospacing="1" w:after="100" w:afterAutospacing="1" w:line="240" w:lineRule="auto"/>
      </w:pPr>
    </w:p>
    <w:p w:rsidR="007F5AC0" w:rsidRDefault="007F5AC0" w:rsidP="00020CE4">
      <w:pPr>
        <w:pStyle w:val="ListParagraph"/>
        <w:spacing w:before="100" w:beforeAutospacing="1" w:after="100" w:afterAutospacing="1" w:line="240" w:lineRule="auto"/>
      </w:pPr>
    </w:p>
    <w:p w:rsidR="007F5AC0" w:rsidRDefault="007F5AC0" w:rsidP="00020CE4">
      <w:pPr>
        <w:spacing w:before="100" w:beforeAutospacing="1" w:after="100" w:afterAutospacing="1" w:line="240" w:lineRule="auto"/>
      </w:pPr>
    </w:p>
    <w:p w:rsidR="007F5AC0" w:rsidRDefault="007F5AC0" w:rsidP="00020CE4">
      <w:pPr>
        <w:spacing w:before="100" w:beforeAutospacing="1" w:after="100" w:afterAutospacing="1" w:line="240" w:lineRule="auto"/>
      </w:pPr>
    </w:p>
    <w:p w:rsidR="007F5AC0" w:rsidRDefault="007F5AC0" w:rsidP="00020CE4">
      <w:pPr>
        <w:spacing w:before="100" w:beforeAutospacing="1" w:after="100" w:afterAutospacing="1" w:line="240" w:lineRule="auto"/>
      </w:pPr>
    </w:p>
    <w:p w:rsidR="007F5AC0" w:rsidRDefault="007F5AC0" w:rsidP="00020CE4">
      <w:pPr>
        <w:spacing w:before="100" w:beforeAutospacing="1" w:after="100" w:afterAutospacing="1" w:line="240" w:lineRule="auto"/>
      </w:pPr>
    </w:p>
    <w:p w:rsidR="007F5AC0" w:rsidRDefault="007F5AC0" w:rsidP="00020CE4">
      <w:pPr>
        <w:spacing w:before="100" w:beforeAutospacing="1" w:after="100" w:afterAutospacing="1" w:line="240" w:lineRule="auto"/>
      </w:pPr>
    </w:p>
    <w:p w:rsidR="007F5AC0" w:rsidRDefault="007F5AC0" w:rsidP="00020CE4">
      <w:pPr>
        <w:spacing w:before="100" w:beforeAutospacing="1" w:after="100" w:afterAutospacing="1" w:line="240" w:lineRule="auto"/>
      </w:pPr>
      <w:r>
        <w:t>Hasil kesimpulan</w:t>
      </w:r>
    </w:p>
    <w:p w:rsidR="00020CE4" w:rsidRDefault="00020CE4" w:rsidP="00020CE4">
      <w:pPr>
        <w:spacing w:before="100" w:beforeAutospacing="1" w:after="100" w:afterAutospacing="1" w:line="240" w:lineRule="auto"/>
      </w:pPr>
      <w:proofErr w:type="gramStart"/>
      <w:r>
        <w:t>a.tidak</w:t>
      </w:r>
      <w:proofErr w:type="gramEnd"/>
      <w:r>
        <w:t xml:space="preserve"> layak</w:t>
      </w:r>
    </w:p>
    <w:p w:rsidR="00020CE4" w:rsidRDefault="00D83E29" w:rsidP="00020CE4">
      <w:pPr>
        <w:spacing w:before="100" w:beforeAutospacing="1" w:after="100" w:afterAutospacing="1" w:line="240" w:lineRule="auto"/>
        <w:ind w:left="360"/>
      </w:pPr>
      <w:r>
        <w:rPr>
          <w:noProof/>
        </w:rPr>
        <w:pict>
          <v:rect id="Rectangle 20" o:spid="_x0000_s1039" style="position:absolute;left:0;text-align:left;margin-left:3pt;margin-top:-.2pt;width:426.75pt;height:268.5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" fillcolor="white [3201]" strokecolor="#4f81bd [3204]" strokeweight="2pt">
            <v:textbox>
              <w:txbxContent>
                <w:p w:rsidR="003A75C8" w:rsidRDefault="003A75C8" w:rsidP="00020CE4">
                  <w:pPr>
                    <w:jc w:val="center"/>
                    <w:rPr>
                      <w:sz w:val="36"/>
                      <w:szCs w:val="36"/>
                    </w:rPr>
                  </w:pPr>
                  <w:r w:rsidRPr="00FF6257">
                    <w:rPr>
                      <w:sz w:val="36"/>
                      <w:szCs w:val="36"/>
                    </w:rPr>
                    <w:t>K</w:t>
                  </w:r>
                  <w:r>
                    <w:rPr>
                      <w:sz w:val="36"/>
                      <w:szCs w:val="36"/>
                    </w:rPr>
                    <w:t>esimpulan</w:t>
                  </w:r>
                </w:p>
                <w:p w:rsidR="003A75C8" w:rsidRDefault="003A75C8" w:rsidP="00020CE4">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TIDAK LAYAK</w:t>
                  </w:r>
                </w:p>
                <w:p w:rsidR="003A75C8" w:rsidRDefault="003A75C8" w:rsidP="00020CE4">
                  <w:pPr>
                    <w:jc w:val="center"/>
                    <w:rPr>
                      <w:sz w:val="36"/>
                      <w:szCs w:val="36"/>
                    </w:rPr>
                  </w:pPr>
                  <w:r>
                    <w:rPr>
                      <w:sz w:val="36"/>
                      <w:szCs w:val="36"/>
                    </w:rPr>
                    <w:t>Solusinya</w:t>
                  </w:r>
                </w:p>
                <w:p w:rsidR="003A75C8" w:rsidRDefault="003A75C8" w:rsidP="00020CE4">
                  <w:pPr>
                    <w:jc w:val="center"/>
                    <w:rPr>
                      <w:sz w:val="36"/>
                      <w:szCs w:val="36"/>
                    </w:rPr>
                  </w:pPr>
                  <w:r>
                    <w:rPr>
                      <w:sz w:val="36"/>
                      <w:szCs w:val="36"/>
                    </w:rPr>
                    <w:t xml:space="preserve">Segera lapor dan konsultasi ke Serikat pekerja anda </w:t>
                  </w:r>
                </w:p>
                <w:p w:rsidR="003A75C8" w:rsidRDefault="003A75C8" w:rsidP="00020CE4">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020CE4">
                  <w:pPr>
                    <w:jc w:val="center"/>
                    <w:rPr>
                      <w:sz w:val="36"/>
                      <w:szCs w:val="36"/>
                    </w:rPr>
                  </w:pPr>
                  <w:r>
                    <w:t>&gt;20 P jawaban=ya</w:t>
                  </w:r>
                  <w:proofErr w:type="gramStart"/>
                  <w:r>
                    <w:t>,p</w:t>
                  </w:r>
                  <w:proofErr w:type="gramEnd"/>
                  <w:r>
                    <w:t xml:space="preserve">=pertanyaan                 </w:t>
                  </w:r>
                </w:p>
                <w:p w:rsidR="003A75C8" w:rsidRDefault="003A75C8" w:rsidP="00020CE4">
                  <w:pPr>
                    <w:jc w:val="center"/>
                    <w:rPr>
                      <w:sz w:val="36"/>
                      <w:szCs w:val="36"/>
                    </w:rPr>
                  </w:pPr>
                </w:p>
                <w:p w:rsidR="003A75C8" w:rsidRDefault="003A75C8" w:rsidP="00020CE4">
                  <w:pPr>
                    <w:jc w:val="center"/>
                    <w:rPr>
                      <w:sz w:val="36"/>
                      <w:szCs w:val="36"/>
                    </w:rPr>
                  </w:pPr>
                </w:p>
                <w:p w:rsidR="003A75C8" w:rsidRDefault="003A75C8" w:rsidP="00020CE4">
                  <w:pPr>
                    <w:jc w:val="center"/>
                    <w:rPr>
                      <w:sz w:val="36"/>
                      <w:szCs w:val="36"/>
                    </w:rPr>
                  </w:pPr>
                </w:p>
                <w:p w:rsidR="003A75C8" w:rsidRDefault="003A75C8" w:rsidP="00020CE4">
                  <w:pPr>
                    <w:jc w:val="center"/>
                    <w:rPr>
                      <w:sz w:val="36"/>
                      <w:szCs w:val="36"/>
                    </w:rPr>
                  </w:pPr>
                </w:p>
                <w:p w:rsidR="003A75C8" w:rsidRDefault="003A75C8" w:rsidP="00020CE4">
                  <w:pPr>
                    <w:jc w:val="center"/>
                    <w:rPr>
                      <w:sz w:val="36"/>
                      <w:szCs w:val="36"/>
                    </w:rPr>
                  </w:pPr>
                </w:p>
                <w:p w:rsidR="003A75C8" w:rsidRDefault="003A75C8" w:rsidP="00020CE4">
                  <w:pPr>
                    <w:jc w:val="center"/>
                    <w:rPr>
                      <w:sz w:val="36"/>
                      <w:szCs w:val="36"/>
                    </w:rPr>
                  </w:pPr>
                </w:p>
                <w:p w:rsidR="003A75C8" w:rsidRDefault="003A75C8" w:rsidP="00020CE4">
                  <w:pPr>
                    <w:jc w:val="center"/>
                    <w:rPr>
                      <w:sz w:val="36"/>
                      <w:szCs w:val="36"/>
                    </w:rPr>
                  </w:pPr>
                  <w:proofErr w:type="gramStart"/>
                  <w:r>
                    <w:rPr>
                      <w:sz w:val="36"/>
                      <w:szCs w:val="36"/>
                    </w:rPr>
                    <w:t>a</w:t>
                  </w:r>
                  <w:proofErr w:type="gramEnd"/>
                </w:p>
                <w:p w:rsidR="003A75C8" w:rsidRPr="00FF6257" w:rsidRDefault="003A75C8" w:rsidP="00020CE4">
                  <w:pPr>
                    <w:rPr>
                      <w:sz w:val="36"/>
                      <w:szCs w:val="36"/>
                    </w:rPr>
                  </w:pPr>
                </w:p>
              </w:txbxContent>
            </v:textbox>
          </v:rect>
        </w:pict>
      </w:r>
    </w:p>
    <w:p w:rsidR="00020CE4" w:rsidRDefault="00020CE4" w:rsidP="00020CE4">
      <w:pPr>
        <w:spacing w:before="100" w:beforeAutospacing="1" w:after="100" w:afterAutospacing="1" w:line="240" w:lineRule="auto"/>
        <w:ind w:left="360"/>
      </w:pPr>
      <w:r>
        <w:tab/>
      </w:r>
    </w:p>
    <w:p w:rsidR="00020CE4" w:rsidRDefault="00020CE4" w:rsidP="00020CE4">
      <w:pPr>
        <w:tabs>
          <w:tab w:val="left" w:pos="780"/>
        </w:tabs>
        <w:spacing w:before="100" w:beforeAutospacing="1" w:after="100" w:afterAutospacing="1" w:line="240" w:lineRule="auto"/>
        <w:ind w:left="360"/>
      </w:pPr>
      <w:r>
        <w:tab/>
      </w:r>
    </w:p>
    <w:p w:rsidR="00020CE4" w:rsidRDefault="00020CE4" w:rsidP="00020CE4">
      <w:pPr>
        <w:spacing w:before="100" w:beforeAutospacing="1" w:after="100" w:afterAutospacing="1" w:line="240" w:lineRule="auto"/>
        <w:ind w:left="360"/>
      </w:pPr>
    </w:p>
    <w:p w:rsidR="00020CE4" w:rsidRDefault="00020CE4" w:rsidP="00020CE4">
      <w:pPr>
        <w:spacing w:before="100" w:beforeAutospacing="1" w:after="100" w:afterAutospacing="1" w:line="240" w:lineRule="auto"/>
        <w:ind w:left="360"/>
      </w:pPr>
      <w:r>
        <w:tab/>
      </w:r>
    </w:p>
    <w:p w:rsidR="00020CE4" w:rsidRDefault="00020CE4" w:rsidP="00020CE4">
      <w:pPr>
        <w:tabs>
          <w:tab w:val="left" w:pos="780"/>
        </w:tabs>
        <w:spacing w:before="100" w:beforeAutospacing="1" w:after="100" w:afterAutospacing="1" w:line="240" w:lineRule="auto"/>
        <w:ind w:left="360"/>
      </w:pPr>
      <w:r>
        <w:lastRenderedPageBreak/>
        <w:tab/>
      </w:r>
    </w:p>
    <w:p w:rsidR="00020CE4" w:rsidRDefault="00020CE4" w:rsidP="00020CE4">
      <w:pPr>
        <w:spacing w:before="100" w:beforeAutospacing="1" w:after="100" w:afterAutospacing="1" w:line="240" w:lineRule="auto"/>
        <w:ind w:left="360"/>
      </w:pPr>
    </w:p>
    <w:p w:rsidR="00020CE4" w:rsidRDefault="00020CE4" w:rsidP="00020CE4">
      <w:pPr>
        <w:spacing w:before="100" w:beforeAutospacing="1" w:after="100" w:afterAutospacing="1" w:line="240" w:lineRule="auto"/>
        <w:ind w:left="360"/>
      </w:pPr>
    </w:p>
    <w:p w:rsidR="00663133" w:rsidRDefault="00663133" w:rsidP="00663133">
      <w:pPr>
        <w:spacing w:before="100" w:beforeAutospacing="1" w:after="100" w:afterAutospacing="1" w:line="240" w:lineRule="auto"/>
      </w:pPr>
    </w:p>
    <w:p w:rsidR="00663133" w:rsidRDefault="00663133" w:rsidP="00663133">
      <w:pPr>
        <w:spacing w:before="100" w:beforeAutospacing="1" w:after="100" w:afterAutospacing="1" w:line="240" w:lineRule="auto"/>
      </w:pPr>
    </w:p>
    <w:p w:rsidR="00663133" w:rsidRDefault="007F5AC0" w:rsidP="00663133">
      <w:pPr>
        <w:spacing w:before="100" w:beforeAutospacing="1" w:after="100" w:afterAutospacing="1" w:line="240" w:lineRule="auto"/>
      </w:pPr>
      <w:proofErr w:type="gramStart"/>
      <w:r>
        <w:t>b.kurang</w:t>
      </w:r>
      <w:proofErr w:type="gramEnd"/>
      <w:r>
        <w:t xml:space="preserve"> layak</w:t>
      </w:r>
    </w:p>
    <w:p w:rsidR="007F5AC0" w:rsidRDefault="00D83E29" w:rsidP="00663133">
      <w:pPr>
        <w:spacing w:before="100" w:beforeAutospacing="1" w:after="100" w:afterAutospacing="1" w:line="240" w:lineRule="auto"/>
      </w:pPr>
      <w:r>
        <w:rPr>
          <w:noProof/>
        </w:rPr>
        <w:pict>
          <v:rect id="Rectangle 21" o:spid="_x0000_s1040" style="position:absolute;margin-left:3pt;margin-top:4.95pt;width:426.75pt;height:238.5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" fillcolor="white [3201]" strokecolor="#4f81bd [3204]" strokeweight="2pt">
            <v:textbox>
              <w:txbxContent>
                <w:p w:rsidR="003A75C8" w:rsidRDefault="003A75C8" w:rsidP="007F5AC0">
                  <w:pPr>
                    <w:jc w:val="center"/>
                    <w:rPr>
                      <w:sz w:val="36"/>
                      <w:szCs w:val="36"/>
                    </w:rPr>
                  </w:pPr>
                  <w:r w:rsidRPr="00FF6257">
                    <w:rPr>
                      <w:sz w:val="36"/>
                      <w:szCs w:val="36"/>
                    </w:rPr>
                    <w:t>K</w:t>
                  </w:r>
                  <w:r>
                    <w:rPr>
                      <w:sz w:val="36"/>
                      <w:szCs w:val="36"/>
                    </w:rPr>
                    <w:t>esimpulan</w:t>
                  </w:r>
                </w:p>
                <w:p w:rsidR="003A75C8" w:rsidRDefault="003A75C8" w:rsidP="007F5AC0">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KURANG LAYAK</w:t>
                  </w:r>
                </w:p>
                <w:p w:rsidR="003A75C8" w:rsidRDefault="003A75C8" w:rsidP="007F5AC0">
                  <w:pPr>
                    <w:jc w:val="center"/>
                    <w:rPr>
                      <w:sz w:val="36"/>
                      <w:szCs w:val="36"/>
                    </w:rPr>
                  </w:pPr>
                  <w:r>
                    <w:rPr>
                      <w:sz w:val="36"/>
                      <w:szCs w:val="36"/>
                    </w:rPr>
                    <w:t>Solusinya:</w:t>
                  </w:r>
                </w:p>
                <w:p w:rsidR="003A75C8" w:rsidRDefault="003A75C8" w:rsidP="007F5AC0">
                  <w:pPr>
                    <w:jc w:val="center"/>
                    <w:rPr>
                      <w:sz w:val="36"/>
                      <w:szCs w:val="36"/>
                    </w:rPr>
                  </w:pPr>
                  <w:r>
                    <w:rPr>
                      <w:sz w:val="36"/>
                      <w:szCs w:val="36"/>
                    </w:rPr>
                    <w:t xml:space="preserve">Segera lapor dan konsultasi ke Serikat pekerja anda </w:t>
                  </w:r>
                </w:p>
                <w:p w:rsidR="003A75C8" w:rsidRDefault="003A75C8" w:rsidP="007F5AC0">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7F5AC0">
                  <w:pPr>
                    <w:jc w:val="center"/>
                    <w:rPr>
                      <w:sz w:val="36"/>
                      <w:szCs w:val="36"/>
                    </w:rPr>
                  </w:pPr>
                  <w:r>
                    <w:t xml:space="preserve">&lt;20P =ya      </w:t>
                  </w:r>
                  <w:proofErr w:type="gramStart"/>
                  <w:r>
                    <w:t>,p</w:t>
                  </w:r>
                  <w:proofErr w:type="gramEnd"/>
                  <w:r>
                    <w:t xml:space="preserve">=pertanyaan               </w:t>
                  </w:r>
                </w:p>
                <w:p w:rsidR="003A75C8" w:rsidRDefault="003A75C8" w:rsidP="007F5AC0">
                  <w:pPr>
                    <w:jc w:val="center"/>
                    <w:rPr>
                      <w:sz w:val="36"/>
                      <w:szCs w:val="36"/>
                    </w:rPr>
                  </w:pPr>
                </w:p>
                <w:p w:rsidR="003A75C8" w:rsidRDefault="003A75C8" w:rsidP="007F5AC0">
                  <w:pPr>
                    <w:jc w:val="center"/>
                    <w:rPr>
                      <w:sz w:val="36"/>
                      <w:szCs w:val="36"/>
                    </w:rPr>
                  </w:pPr>
                </w:p>
                <w:p w:rsidR="003A75C8" w:rsidRDefault="003A75C8" w:rsidP="007F5AC0">
                  <w:pPr>
                    <w:jc w:val="center"/>
                    <w:rPr>
                      <w:sz w:val="36"/>
                      <w:szCs w:val="36"/>
                    </w:rPr>
                  </w:pPr>
                </w:p>
                <w:p w:rsidR="003A75C8" w:rsidRDefault="003A75C8" w:rsidP="007F5AC0">
                  <w:pPr>
                    <w:jc w:val="center"/>
                    <w:rPr>
                      <w:sz w:val="36"/>
                      <w:szCs w:val="36"/>
                    </w:rPr>
                  </w:pPr>
                </w:p>
                <w:p w:rsidR="003A75C8" w:rsidRDefault="003A75C8" w:rsidP="007F5AC0">
                  <w:pPr>
                    <w:jc w:val="center"/>
                    <w:rPr>
                      <w:sz w:val="36"/>
                      <w:szCs w:val="36"/>
                    </w:rPr>
                  </w:pPr>
                </w:p>
                <w:p w:rsidR="003A75C8" w:rsidRDefault="003A75C8" w:rsidP="007F5AC0">
                  <w:pPr>
                    <w:jc w:val="center"/>
                    <w:rPr>
                      <w:sz w:val="36"/>
                      <w:szCs w:val="36"/>
                    </w:rPr>
                  </w:pPr>
                </w:p>
                <w:p w:rsidR="003A75C8" w:rsidRDefault="003A75C8" w:rsidP="007F5AC0">
                  <w:pPr>
                    <w:jc w:val="center"/>
                    <w:rPr>
                      <w:sz w:val="36"/>
                      <w:szCs w:val="36"/>
                    </w:rPr>
                  </w:pPr>
                  <w:proofErr w:type="gramStart"/>
                  <w:r>
                    <w:rPr>
                      <w:sz w:val="36"/>
                      <w:szCs w:val="36"/>
                    </w:rPr>
                    <w:t>a</w:t>
                  </w:r>
                  <w:proofErr w:type="gramEnd"/>
                </w:p>
                <w:p w:rsidR="003A75C8" w:rsidRPr="00FF6257" w:rsidRDefault="003A75C8" w:rsidP="007F5AC0">
                  <w:pPr>
                    <w:rPr>
                      <w:sz w:val="36"/>
                      <w:szCs w:val="36"/>
                    </w:rPr>
                  </w:pPr>
                </w:p>
              </w:txbxContent>
            </v:textbox>
          </v:rect>
        </w:pict>
      </w:r>
    </w:p>
    <w:tbl>
      <w:tblPr>
        <w:tblW w:w="0" w:type="auto"/>
        <w:tblCellSpacing w:w="15" w:type="dxa"/>
        <w:tblCellMar>
          <w:top w:w="15" w:type="dxa"/>
          <w:left w:w="15" w:type="dxa"/>
          <w:bottom w:w="15" w:type="dxa"/>
          <w:right w:w="15" w:type="dxa"/>
        </w:tblCellMar>
        <w:tblLook w:val="04A0"/>
      </w:tblPr>
      <w:tblGrid>
        <w:gridCol w:w="81"/>
        <w:gridCol w:w="81"/>
      </w:tblGrid>
      <w:tr w:rsidR="00663133" w:rsidRPr="00663133" w:rsidTr="00663133">
        <w:trPr>
          <w:tblCellSpacing w:w="15" w:type="dxa"/>
        </w:trPr>
        <w:tc>
          <w:tcPr>
            <w:tcW w:w="0" w:type="auto"/>
            <w:noWrap/>
            <w:vAlign w:val="center"/>
            <w:hideMark/>
          </w:tcPr>
          <w:p w:rsidR="00663133" w:rsidRPr="00663133" w:rsidRDefault="00663133" w:rsidP="00663133">
            <w:pPr>
              <w:spacing w:after="0" w:line="240" w:lineRule="auto"/>
              <w:rPr>
                <w:rFonts w:ascii="Times New Roman" w:eastAsia="Times New Roman" w:hAnsi="Times New Roman" w:cs="Times New Roman"/>
                <w:sz w:val="24"/>
                <w:szCs w:val="24"/>
              </w:rPr>
            </w:pPr>
          </w:p>
        </w:tc>
        <w:tc>
          <w:tcPr>
            <w:tcW w:w="0" w:type="auto"/>
            <w:noWrap/>
            <w:vAlign w:val="center"/>
            <w:hideMark/>
          </w:tcPr>
          <w:p w:rsidR="00663133" w:rsidRPr="00663133" w:rsidRDefault="00663133" w:rsidP="00663133">
            <w:pPr>
              <w:spacing w:before="100" w:beforeAutospacing="1" w:after="100" w:afterAutospacing="1" w:line="240" w:lineRule="auto"/>
              <w:rPr>
                <w:rFonts w:ascii="Times New Roman" w:eastAsia="Times New Roman" w:hAnsi="Times New Roman" w:cs="Times New Roman"/>
                <w:sz w:val="24"/>
                <w:szCs w:val="24"/>
              </w:rPr>
            </w:pPr>
          </w:p>
        </w:tc>
      </w:tr>
    </w:tbl>
    <w:p w:rsidR="00663133" w:rsidRDefault="00663133" w:rsidP="00663133">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D83E29" w:rsidP="00BF7DEC">
      <w:pPr>
        <w:spacing w:before="100" w:beforeAutospacing="1" w:after="100" w:afterAutospacing="1" w:line="240" w:lineRule="auto"/>
      </w:pPr>
      <w:r>
        <w:rPr>
          <w:noProof/>
        </w:rPr>
        <w:pict>
          <v:rect id="Rectangle 17" o:spid="_x0000_s1041" style="position:absolute;margin-left:.75pt;margin-top:26.35pt;width:426.75pt;height:308.2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" fillcolor="white [3201]" strokecolor="#4f81bd [3204]" strokeweight="2pt">
            <v:textbox>
              <w:txbxContent>
                <w:p w:rsidR="003A75C8" w:rsidRDefault="003A75C8" w:rsidP="00662366">
                  <w:pPr>
                    <w:jc w:val="center"/>
                    <w:rPr>
                      <w:sz w:val="36"/>
                      <w:szCs w:val="36"/>
                    </w:rPr>
                  </w:pPr>
                  <w:r w:rsidRPr="00FF6257">
                    <w:rPr>
                      <w:sz w:val="36"/>
                      <w:szCs w:val="36"/>
                    </w:rPr>
                    <w:t>K</w:t>
                  </w:r>
                  <w:r>
                    <w:rPr>
                      <w:sz w:val="36"/>
                      <w:szCs w:val="36"/>
                    </w:rPr>
                    <w:t>esimpulan</w:t>
                  </w:r>
                </w:p>
                <w:p w:rsidR="003A75C8" w:rsidRDefault="003A75C8" w:rsidP="00662366">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LAYAK</w:t>
                  </w:r>
                </w:p>
                <w:p w:rsidR="003A75C8" w:rsidRDefault="003A75C8" w:rsidP="00662366">
                  <w:pPr>
                    <w:jc w:val="center"/>
                    <w:rPr>
                      <w:sz w:val="36"/>
                      <w:szCs w:val="36"/>
                    </w:rPr>
                  </w:pPr>
                  <w:r>
                    <w:rPr>
                      <w:sz w:val="36"/>
                      <w:szCs w:val="36"/>
                    </w:rPr>
                    <w:t>Solusinya:</w:t>
                  </w:r>
                </w:p>
                <w:p w:rsidR="003A75C8" w:rsidRDefault="003A75C8" w:rsidP="007F5AC0">
                  <w:pPr>
                    <w:jc w:val="center"/>
                    <w:rPr>
                      <w:sz w:val="36"/>
                      <w:szCs w:val="36"/>
                    </w:rPr>
                  </w:pPr>
                  <w:proofErr w:type="gramStart"/>
                  <w:r>
                    <w:rPr>
                      <w:sz w:val="36"/>
                      <w:szCs w:val="36"/>
                    </w:rPr>
                    <w:t>bersyukur</w:t>
                  </w:r>
                  <w:proofErr w:type="gramEnd"/>
                </w:p>
                <w:p w:rsidR="003A75C8" w:rsidRDefault="003A75C8" w:rsidP="00662366">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662366">
                  <w:pPr>
                    <w:jc w:val="center"/>
                    <w:rPr>
                      <w:sz w:val="36"/>
                      <w:szCs w:val="36"/>
                    </w:rPr>
                  </w:pPr>
                  <w:r>
                    <w:t>29 P =tidak</w:t>
                  </w:r>
                  <w:proofErr w:type="gramStart"/>
                  <w:r>
                    <w:t>,p</w:t>
                  </w:r>
                  <w:proofErr w:type="gramEnd"/>
                  <w:r>
                    <w:t xml:space="preserve">=pertanyaan                 </w:t>
                  </w: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
                <w:p w:rsidR="003A75C8" w:rsidRDefault="003A75C8" w:rsidP="00662366">
                  <w:pPr>
                    <w:jc w:val="center"/>
                    <w:rPr>
                      <w:sz w:val="36"/>
                      <w:szCs w:val="36"/>
                    </w:rPr>
                  </w:pPr>
                  <w:proofErr w:type="gramStart"/>
                  <w:r>
                    <w:rPr>
                      <w:sz w:val="36"/>
                      <w:szCs w:val="36"/>
                    </w:rPr>
                    <w:t>a</w:t>
                  </w:r>
                  <w:proofErr w:type="gramEnd"/>
                </w:p>
                <w:p w:rsidR="003A75C8" w:rsidRPr="00FF6257" w:rsidRDefault="003A75C8" w:rsidP="00662366">
                  <w:pPr>
                    <w:rPr>
                      <w:sz w:val="36"/>
                      <w:szCs w:val="36"/>
                    </w:rPr>
                  </w:pPr>
                </w:p>
              </w:txbxContent>
            </v:textbox>
          </v:rect>
        </w:pict>
      </w:r>
      <w:r w:rsidR="007F5AC0">
        <w:t>c.layak</w:t>
      </w: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BF7DEC">
      <w:pPr>
        <w:spacing w:before="100" w:beforeAutospacing="1" w:after="100" w:afterAutospacing="1" w:line="240" w:lineRule="auto"/>
      </w:pPr>
    </w:p>
    <w:p w:rsidR="007F5AC0" w:rsidRDefault="007F5AC0" w:rsidP="007F5AC0">
      <w:pPr>
        <w:spacing w:before="100" w:beforeAutospacing="1" w:after="100" w:afterAutospacing="1" w:line="240" w:lineRule="auto"/>
      </w:pPr>
      <w:r>
        <w:t xml:space="preserve">Ketika user klik </w:t>
      </w:r>
    </w:p>
    <w:p w:rsidR="007F5AC0" w:rsidRPr="004D6E39" w:rsidRDefault="007F5AC0" w:rsidP="007F5AC0">
      <w:pPr>
        <w:spacing w:before="100" w:beforeAutospacing="1" w:after="100" w:afterAutospacing="1" w:line="240" w:lineRule="auto"/>
        <w:rPr>
          <w:sz w:val="24"/>
          <w:szCs w:val="24"/>
        </w:rPr>
      </w:pPr>
      <w:r>
        <w:rPr>
          <w:sz w:val="24"/>
          <w:szCs w:val="24"/>
        </w:rPr>
        <w:t>Pendidikan</w:t>
      </w:r>
    </w:p>
    <w:p w:rsidR="007F5AC0" w:rsidRDefault="007F5AC0" w:rsidP="007F5AC0">
      <w:pPr>
        <w:rPr>
          <w:rFonts w:ascii="Times New Roman" w:eastAsia="Times New Roman" w:hAnsi="Times New Roman" w:cs="Times New Roman"/>
          <w:sz w:val="24"/>
          <w:szCs w:val="24"/>
        </w:rPr>
      </w:pPr>
      <w:proofErr w:type="gramStart"/>
      <w:r w:rsidRPr="007543FC">
        <w:rPr>
          <w:rFonts w:ascii="Times New Roman" w:eastAsia="Times New Roman" w:hAnsi="Times New Roman" w:cs="Times New Roman"/>
          <w:sz w:val="24"/>
          <w:szCs w:val="24"/>
        </w:rPr>
        <w:t>Muncul Halaman untuk menganalisa upah kenaikan harga</w:t>
      </w:r>
      <w:r>
        <w:rPr>
          <w:rFonts w:ascii="Times New Roman" w:eastAsia="Times New Roman" w:hAnsi="Times New Roman" w:cs="Times New Roman"/>
          <w:sz w:val="24"/>
          <w:szCs w:val="24"/>
        </w:rPr>
        <w:t xml:space="preserve"> pendidikan</w:t>
      </w:r>
      <w:r w:rsidRPr="007543FC">
        <w:rPr>
          <w:rFonts w:ascii="Times New Roman" w:eastAsia="Times New Roman" w:hAnsi="Times New Roman" w:cs="Times New Roman"/>
          <w:sz w:val="24"/>
          <w:szCs w:val="24"/>
        </w:rPr>
        <w:t xml:space="preserve"> setelah penetapan UMR.</w:t>
      </w:r>
      <w:proofErr w:type="gramEnd"/>
      <w:r w:rsidRPr="007543FC">
        <w:rPr>
          <w:rFonts w:ascii="Times New Roman" w:eastAsia="Times New Roman" w:hAnsi="Times New Roman" w:cs="Times New Roman"/>
          <w:spacing w:val="-15"/>
          <w:sz w:val="24"/>
          <w:szCs w:val="24"/>
        </w:rPr>
        <w:t xml:space="preserve"> Halaman ini </w:t>
      </w:r>
      <w:proofErr w:type="gramStart"/>
      <w:r w:rsidRPr="007543FC">
        <w:rPr>
          <w:rFonts w:ascii="Times New Roman" w:eastAsia="Times New Roman" w:hAnsi="Times New Roman" w:cs="Times New Roman"/>
          <w:sz w:val="24"/>
          <w:szCs w:val="24"/>
        </w:rPr>
        <w:t>akan</w:t>
      </w:r>
      <w:proofErr w:type="gramEnd"/>
      <w:r w:rsidRPr="007543FC">
        <w:rPr>
          <w:rFonts w:ascii="Times New Roman" w:eastAsia="Times New Roman" w:hAnsi="Times New Roman" w:cs="Times New Roman"/>
          <w:sz w:val="24"/>
          <w:szCs w:val="24"/>
        </w:rPr>
        <w:t xml:space="preserve"> memberikan pertanyaan-pertanyaan kepada pengguna terkait k</w:t>
      </w:r>
      <w:r>
        <w:rPr>
          <w:rFonts w:ascii="Times New Roman" w:eastAsia="Times New Roman" w:hAnsi="Times New Roman" w:cs="Times New Roman"/>
          <w:sz w:val="24"/>
          <w:szCs w:val="24"/>
        </w:rPr>
        <w:t>enaikan harga komponen Pendidikan</w:t>
      </w:r>
      <w:r w:rsidRPr="007543FC">
        <w:rPr>
          <w:rFonts w:ascii="Times New Roman" w:eastAsia="Times New Roman" w:hAnsi="Times New Roman" w:cs="Times New Roman"/>
          <w:sz w:val="24"/>
          <w:szCs w:val="24"/>
        </w:rPr>
        <w:t xml:space="preserve"> setelah penetapan upah. Pengguna </w:t>
      </w:r>
      <w:proofErr w:type="gramStart"/>
      <w:r w:rsidRPr="007543FC">
        <w:rPr>
          <w:rFonts w:ascii="Times New Roman" w:eastAsia="Times New Roman" w:hAnsi="Times New Roman" w:cs="Times New Roman"/>
          <w:sz w:val="24"/>
          <w:szCs w:val="24"/>
        </w:rPr>
        <w:t>akan</w:t>
      </w:r>
      <w:proofErr w:type="gramEnd"/>
      <w:r w:rsidRPr="007543FC">
        <w:rPr>
          <w:rFonts w:ascii="Times New Roman" w:eastAsia="Times New Roman" w:hAnsi="Times New Roman" w:cs="Times New Roman"/>
          <w:sz w:val="24"/>
          <w:szCs w:val="24"/>
        </w:rPr>
        <w:t xml:space="preserve"> memberikan fakta berupa jawaban “YA” atau“TIDAK” pada setiap pertanyaan yang diajukan</w:t>
      </w:r>
      <w:r>
        <w:rPr>
          <w:rFonts w:ascii="Times New Roman" w:eastAsia="Times New Roman" w:hAnsi="Times New Roman" w:cs="Times New Roman"/>
          <w:sz w:val="24"/>
          <w:szCs w:val="24"/>
        </w:rPr>
        <w:t>.</w:t>
      </w:r>
    </w:p>
    <w:p w:rsidR="007F5AC0" w:rsidRDefault="008D160B" w:rsidP="007F5AC0">
      <w:pPr>
        <w:spacing w:before="100" w:beforeAutospacing="1" w:after="100" w:afterAutospacing="1" w:line="240" w:lineRule="auto"/>
      </w:pPr>
      <w:proofErr w:type="gramStart"/>
      <w:r>
        <w:t>1</w:t>
      </w:r>
      <w:r w:rsidR="007F5AC0">
        <w:t>.apakah</w:t>
      </w:r>
      <w:proofErr w:type="gramEnd"/>
      <w:r w:rsidR="007F5AC0">
        <w:t xml:space="preserve"> setelah penetapan UMR </w:t>
      </w:r>
      <w:r>
        <w:t xml:space="preserve"> ada kenaikan harga Bacaan/radio</w:t>
      </w:r>
      <w:r w:rsidR="007F5AC0">
        <w:t>?</w:t>
      </w:r>
    </w:p>
    <w:p w:rsidR="007F5AC0" w:rsidRDefault="007F5AC0" w:rsidP="007F5AC0">
      <w:pPr>
        <w:numPr>
          <w:ilvl w:val="0"/>
          <w:numId w:val="11"/>
        </w:numPr>
        <w:spacing w:before="100" w:beforeAutospacing="1" w:after="100" w:afterAutospacing="1" w:line="240" w:lineRule="auto"/>
      </w:pPr>
      <w:r>
        <w:t xml:space="preserve">Ya  </w:t>
      </w:r>
    </w:p>
    <w:p w:rsidR="007F5AC0" w:rsidRDefault="007F5AC0" w:rsidP="007F5AC0">
      <w:pPr>
        <w:numPr>
          <w:ilvl w:val="0"/>
          <w:numId w:val="11"/>
        </w:numPr>
        <w:spacing w:before="100" w:beforeAutospacing="1" w:after="100" w:afterAutospacing="1" w:line="240" w:lineRule="auto"/>
      </w:pPr>
      <w:r>
        <w:t>Tidak</w:t>
      </w:r>
    </w:p>
    <w:p w:rsidR="008D160B" w:rsidRDefault="008D160B" w:rsidP="008D160B">
      <w:pPr>
        <w:spacing w:before="100" w:beforeAutospacing="1" w:after="100" w:afterAutospacing="1" w:line="240" w:lineRule="auto"/>
      </w:pPr>
    </w:p>
    <w:p w:rsidR="008D160B" w:rsidRDefault="008D160B" w:rsidP="008D160B">
      <w:pPr>
        <w:spacing w:before="100" w:beforeAutospacing="1" w:after="100" w:afterAutospacing="1" w:line="240" w:lineRule="auto"/>
      </w:pPr>
      <w:proofErr w:type="gramStart"/>
      <w:r>
        <w:t>2.apakah</w:t>
      </w:r>
      <w:proofErr w:type="gramEnd"/>
      <w:r>
        <w:t xml:space="preserve"> setelah penetapan UMR  ada kenaikan harga Ballpoint/pensil?</w:t>
      </w:r>
    </w:p>
    <w:p w:rsidR="008D160B" w:rsidRDefault="008D160B" w:rsidP="008D160B">
      <w:pPr>
        <w:numPr>
          <w:ilvl w:val="0"/>
          <w:numId w:val="11"/>
        </w:numPr>
        <w:spacing w:before="100" w:beforeAutospacing="1" w:after="100" w:afterAutospacing="1" w:line="240" w:lineRule="auto"/>
      </w:pPr>
      <w:r>
        <w:t xml:space="preserve">Ya  </w:t>
      </w:r>
    </w:p>
    <w:p w:rsidR="008D160B" w:rsidRDefault="008D160B" w:rsidP="008D160B">
      <w:pPr>
        <w:numPr>
          <w:ilvl w:val="0"/>
          <w:numId w:val="11"/>
        </w:numPr>
        <w:spacing w:before="100" w:beforeAutospacing="1" w:after="100" w:afterAutospacing="1" w:line="240" w:lineRule="auto"/>
      </w:pPr>
      <w:r>
        <w:t>Tidak</w:t>
      </w:r>
    </w:p>
    <w:p w:rsidR="008D160B" w:rsidRDefault="008D160B" w:rsidP="008D160B">
      <w:pPr>
        <w:spacing w:before="100" w:beforeAutospacing="1" w:after="100" w:afterAutospacing="1" w:line="240" w:lineRule="auto"/>
      </w:pPr>
    </w:p>
    <w:p w:rsidR="008D160B" w:rsidRDefault="008D160B" w:rsidP="008D160B">
      <w:pPr>
        <w:spacing w:before="100" w:beforeAutospacing="1" w:after="100" w:afterAutospacing="1" w:line="240" w:lineRule="auto"/>
      </w:pPr>
      <w:proofErr w:type="gramStart"/>
      <w:r>
        <w:t>b.halaman</w:t>
      </w:r>
      <w:proofErr w:type="gramEnd"/>
      <w:r>
        <w:t xml:space="preserve"> hasil analisa/kesimpulan</w:t>
      </w:r>
    </w:p>
    <w:p w:rsidR="008D160B" w:rsidRDefault="008D160B" w:rsidP="008D160B">
      <w:pPr>
        <w:spacing w:before="100" w:beforeAutospacing="1" w:after="100" w:afterAutospacing="1" w:line="240" w:lineRule="auto"/>
      </w:pPr>
      <w:proofErr w:type="gramStart"/>
      <w:r>
        <w:t>apabila</w:t>
      </w:r>
      <w:proofErr w:type="gramEnd"/>
      <w:r>
        <w:t xml:space="preserve"> jawaban</w:t>
      </w:r>
    </w:p>
    <w:p w:rsidR="008D160B" w:rsidRDefault="008D160B" w:rsidP="008D160B">
      <w:pPr>
        <w:spacing w:before="100" w:beforeAutospacing="1" w:after="100" w:afterAutospacing="1" w:line="240" w:lineRule="auto"/>
      </w:pPr>
      <w:proofErr w:type="gramStart"/>
      <w:r>
        <w:t>a.tidak</w:t>
      </w:r>
      <w:proofErr w:type="gramEnd"/>
      <w:r>
        <w:t xml:space="preserve"> layak </w:t>
      </w:r>
      <w:r>
        <w:tab/>
        <w:t>: &gt; 1 P =ya                       ,p=pertanyaan</w:t>
      </w:r>
    </w:p>
    <w:p w:rsidR="008D160B" w:rsidRDefault="008D160B" w:rsidP="008D160B">
      <w:pPr>
        <w:spacing w:before="100" w:beforeAutospacing="1" w:after="100" w:afterAutospacing="1" w:line="240" w:lineRule="auto"/>
      </w:pPr>
      <w:proofErr w:type="gramStart"/>
      <w:r>
        <w:t>b.kurang</w:t>
      </w:r>
      <w:proofErr w:type="gramEnd"/>
      <w:r>
        <w:t xml:space="preserve"> layak </w:t>
      </w:r>
      <w:r>
        <w:tab/>
        <w:t>: &lt; 1p =ya                       ,p=pertanyaan</w:t>
      </w:r>
    </w:p>
    <w:p w:rsidR="008D160B" w:rsidRDefault="008D160B" w:rsidP="008D160B">
      <w:pPr>
        <w:spacing w:before="100" w:beforeAutospacing="1" w:after="100" w:afterAutospacing="1" w:line="240" w:lineRule="auto"/>
      </w:pPr>
      <w:r>
        <w:lastRenderedPageBreak/>
        <w:t>c.Layak</w:t>
      </w:r>
      <w:r>
        <w:tab/>
      </w:r>
      <w:r>
        <w:tab/>
        <w:t xml:space="preserve">:  2 p =tidak                    </w:t>
      </w:r>
      <w:proofErr w:type="gramStart"/>
      <w:r>
        <w:t>,p</w:t>
      </w:r>
      <w:proofErr w:type="gramEnd"/>
      <w:r>
        <w:t>=pertanyaan</w:t>
      </w:r>
    </w:p>
    <w:p w:rsidR="008D160B" w:rsidRDefault="008D160B" w:rsidP="008D160B">
      <w:pPr>
        <w:pStyle w:val="ListParagraph"/>
        <w:spacing w:before="100" w:beforeAutospacing="1" w:after="100" w:afterAutospacing="1" w:line="240" w:lineRule="auto"/>
        <w:ind w:left="360"/>
      </w:pPr>
    </w:p>
    <w:p w:rsidR="008D160B" w:rsidRDefault="00D83E29" w:rsidP="008D160B">
      <w:pPr>
        <w:rPr>
          <w:rFonts w:ascii="Times New Roman" w:eastAsia="Times New Roman" w:hAnsi="Times New Roman" w:cs="Times New Roman"/>
          <w:sz w:val="24"/>
          <w:szCs w:val="24"/>
        </w:rPr>
      </w:pPr>
      <w:r w:rsidRPr="00D83E29">
        <w:rPr>
          <w:noProof/>
        </w:rPr>
        <w:pict>
          <v:rect id="Rectangle 23" o:spid="_x0000_s1042" style="position:absolute;margin-left:-.75pt;margin-top:20.85pt;width:426.75pt;height:268.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" fillcolor="white [3201]" strokecolor="#4f81bd [3204]" strokeweight="2pt">
            <v:textbox>
              <w:txbxContent>
                <w:p w:rsidR="003A75C8" w:rsidRDefault="003A75C8" w:rsidP="008D160B">
                  <w:pPr>
                    <w:jc w:val="center"/>
                    <w:rPr>
                      <w:sz w:val="36"/>
                      <w:szCs w:val="36"/>
                    </w:rPr>
                  </w:pPr>
                  <w:r w:rsidRPr="00FF6257">
                    <w:rPr>
                      <w:sz w:val="36"/>
                      <w:szCs w:val="36"/>
                    </w:rPr>
                    <w:t>K</w:t>
                  </w:r>
                  <w:r>
                    <w:rPr>
                      <w:sz w:val="36"/>
                      <w:szCs w:val="36"/>
                    </w:rPr>
                    <w:t>esimpulan</w:t>
                  </w:r>
                </w:p>
                <w:p w:rsidR="003A75C8" w:rsidRDefault="003A75C8" w:rsidP="008D160B">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TIDAK LAYAK</w:t>
                  </w:r>
                </w:p>
                <w:p w:rsidR="003A75C8" w:rsidRDefault="003A75C8" w:rsidP="008D160B">
                  <w:pPr>
                    <w:jc w:val="center"/>
                    <w:rPr>
                      <w:sz w:val="36"/>
                      <w:szCs w:val="36"/>
                    </w:rPr>
                  </w:pPr>
                  <w:r>
                    <w:rPr>
                      <w:sz w:val="36"/>
                      <w:szCs w:val="36"/>
                    </w:rPr>
                    <w:t>Solusinya</w:t>
                  </w:r>
                </w:p>
                <w:p w:rsidR="003A75C8" w:rsidRDefault="003A75C8" w:rsidP="008D160B">
                  <w:pPr>
                    <w:jc w:val="center"/>
                    <w:rPr>
                      <w:sz w:val="36"/>
                      <w:szCs w:val="36"/>
                    </w:rPr>
                  </w:pPr>
                  <w:r>
                    <w:rPr>
                      <w:sz w:val="36"/>
                      <w:szCs w:val="36"/>
                    </w:rPr>
                    <w:t xml:space="preserve">Segera lapor dan konsultasi ke Serikat pekerja anda </w:t>
                  </w:r>
                </w:p>
                <w:p w:rsidR="003A75C8" w:rsidRDefault="003A75C8" w:rsidP="008D160B">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8D160B">
                  <w:pPr>
                    <w:jc w:val="center"/>
                    <w:rPr>
                      <w:sz w:val="36"/>
                      <w:szCs w:val="36"/>
                    </w:rPr>
                  </w:pPr>
                  <w:r>
                    <w:t>&gt;2 P jawaban=ya</w:t>
                  </w:r>
                  <w:proofErr w:type="gramStart"/>
                  <w:r>
                    <w:t>,p</w:t>
                  </w:r>
                  <w:proofErr w:type="gramEnd"/>
                  <w:r>
                    <w:t xml:space="preserve">=pertanyaan                 </w:t>
                  </w:r>
                </w:p>
                <w:p w:rsidR="003A75C8" w:rsidRDefault="003A75C8" w:rsidP="008D160B">
                  <w:pPr>
                    <w:jc w:val="center"/>
                    <w:rPr>
                      <w:sz w:val="36"/>
                      <w:szCs w:val="36"/>
                    </w:rPr>
                  </w:pPr>
                </w:p>
                <w:p w:rsidR="003A75C8" w:rsidRDefault="003A75C8" w:rsidP="008D160B">
                  <w:pPr>
                    <w:jc w:val="center"/>
                    <w:rPr>
                      <w:sz w:val="36"/>
                      <w:szCs w:val="36"/>
                    </w:rPr>
                  </w:pPr>
                </w:p>
                <w:p w:rsidR="003A75C8" w:rsidRDefault="003A75C8" w:rsidP="008D160B">
                  <w:pPr>
                    <w:jc w:val="center"/>
                    <w:rPr>
                      <w:sz w:val="36"/>
                      <w:szCs w:val="36"/>
                    </w:rPr>
                  </w:pPr>
                </w:p>
                <w:p w:rsidR="003A75C8" w:rsidRDefault="003A75C8" w:rsidP="008D160B">
                  <w:pPr>
                    <w:jc w:val="center"/>
                    <w:rPr>
                      <w:sz w:val="36"/>
                      <w:szCs w:val="36"/>
                    </w:rPr>
                  </w:pPr>
                </w:p>
                <w:p w:rsidR="003A75C8" w:rsidRDefault="003A75C8" w:rsidP="008D160B">
                  <w:pPr>
                    <w:jc w:val="center"/>
                    <w:rPr>
                      <w:sz w:val="36"/>
                      <w:szCs w:val="36"/>
                    </w:rPr>
                  </w:pPr>
                </w:p>
                <w:p w:rsidR="003A75C8" w:rsidRDefault="003A75C8" w:rsidP="008D160B">
                  <w:pPr>
                    <w:jc w:val="center"/>
                    <w:rPr>
                      <w:sz w:val="36"/>
                      <w:szCs w:val="36"/>
                    </w:rPr>
                  </w:pPr>
                </w:p>
                <w:p w:rsidR="003A75C8" w:rsidRDefault="003A75C8" w:rsidP="008D160B">
                  <w:pPr>
                    <w:jc w:val="center"/>
                    <w:rPr>
                      <w:sz w:val="36"/>
                      <w:szCs w:val="36"/>
                    </w:rPr>
                  </w:pPr>
                  <w:proofErr w:type="gramStart"/>
                  <w:r>
                    <w:rPr>
                      <w:sz w:val="36"/>
                      <w:szCs w:val="36"/>
                    </w:rPr>
                    <w:t>a</w:t>
                  </w:r>
                  <w:proofErr w:type="gramEnd"/>
                </w:p>
                <w:p w:rsidR="003A75C8" w:rsidRPr="00FF6257" w:rsidRDefault="003A75C8" w:rsidP="008D160B">
                  <w:pPr>
                    <w:rPr>
                      <w:sz w:val="36"/>
                      <w:szCs w:val="36"/>
                    </w:rPr>
                  </w:pPr>
                </w:p>
              </w:txbxContent>
            </v:textbox>
          </v:rect>
        </w:pict>
      </w:r>
      <w:proofErr w:type="gramStart"/>
      <w:r w:rsidR="008D160B">
        <w:rPr>
          <w:rFonts w:ascii="Times New Roman" w:eastAsia="Times New Roman" w:hAnsi="Times New Roman" w:cs="Times New Roman"/>
          <w:sz w:val="24"/>
          <w:szCs w:val="24"/>
        </w:rPr>
        <w:t>a.tidak</w:t>
      </w:r>
      <w:proofErr w:type="gramEnd"/>
      <w:r w:rsidR="008D160B">
        <w:rPr>
          <w:rFonts w:ascii="Times New Roman" w:eastAsia="Times New Roman" w:hAnsi="Times New Roman" w:cs="Times New Roman"/>
          <w:sz w:val="24"/>
          <w:szCs w:val="24"/>
        </w:rPr>
        <w:t xml:space="preserve"> layak</w:t>
      </w:r>
    </w:p>
    <w:p w:rsidR="008D160B" w:rsidRDefault="008D160B" w:rsidP="008D160B">
      <w:pPr>
        <w:rPr>
          <w:rFonts w:ascii="Times New Roman" w:eastAsia="Times New Roman" w:hAnsi="Times New Roman" w:cs="Times New Roman"/>
          <w:sz w:val="24"/>
          <w:szCs w:val="24"/>
        </w:rPr>
      </w:pPr>
    </w:p>
    <w:p w:rsidR="007F5AC0" w:rsidRDefault="007F5AC0" w:rsidP="007F5AC0">
      <w:pPr>
        <w:rPr>
          <w:rFonts w:ascii="Times New Roman" w:eastAsia="Times New Roman" w:hAnsi="Times New Roman" w:cs="Times New Roman"/>
          <w:sz w:val="24"/>
          <w:szCs w:val="24"/>
        </w:rPr>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D83E29" w:rsidP="00BF7DEC">
      <w:pPr>
        <w:spacing w:before="100" w:beforeAutospacing="1" w:after="100" w:afterAutospacing="1" w:line="240" w:lineRule="auto"/>
      </w:pPr>
      <w:r>
        <w:rPr>
          <w:noProof/>
        </w:rPr>
        <w:pict>
          <v:rect id="Rectangle 24" o:spid="_x0000_s1043" style="position:absolute;margin-left:-.75pt;margin-top:19.95pt;width:426.75pt;height:238.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" fillcolor="white [3201]" strokecolor="#4f81bd [3204]" strokeweight="2pt">
            <v:textbox>
              <w:txbxContent>
                <w:p w:rsidR="003A75C8" w:rsidRDefault="003A75C8" w:rsidP="008D160B">
                  <w:pPr>
                    <w:jc w:val="center"/>
                    <w:rPr>
                      <w:sz w:val="36"/>
                      <w:szCs w:val="36"/>
                    </w:rPr>
                  </w:pPr>
                  <w:r w:rsidRPr="00FF6257">
                    <w:rPr>
                      <w:sz w:val="36"/>
                      <w:szCs w:val="36"/>
                    </w:rPr>
                    <w:t>K</w:t>
                  </w:r>
                  <w:r>
                    <w:rPr>
                      <w:sz w:val="36"/>
                      <w:szCs w:val="36"/>
                    </w:rPr>
                    <w:t>esimpulan</w:t>
                  </w:r>
                </w:p>
                <w:p w:rsidR="003A75C8" w:rsidRDefault="003A75C8" w:rsidP="008D160B">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KURANG LAYAK</w:t>
                  </w:r>
                </w:p>
                <w:p w:rsidR="003A75C8" w:rsidRDefault="003A75C8" w:rsidP="008D160B">
                  <w:pPr>
                    <w:jc w:val="center"/>
                    <w:rPr>
                      <w:sz w:val="36"/>
                      <w:szCs w:val="36"/>
                    </w:rPr>
                  </w:pPr>
                  <w:r>
                    <w:rPr>
                      <w:sz w:val="36"/>
                      <w:szCs w:val="36"/>
                    </w:rPr>
                    <w:t>Solusinya:</w:t>
                  </w:r>
                </w:p>
                <w:p w:rsidR="003A75C8" w:rsidRDefault="003A75C8" w:rsidP="008D160B">
                  <w:pPr>
                    <w:jc w:val="center"/>
                    <w:rPr>
                      <w:sz w:val="36"/>
                      <w:szCs w:val="36"/>
                    </w:rPr>
                  </w:pPr>
                  <w:r>
                    <w:rPr>
                      <w:sz w:val="36"/>
                      <w:szCs w:val="36"/>
                    </w:rPr>
                    <w:t xml:space="preserve">Segera lapor dan konsultasi ke Serikat pekerja anda </w:t>
                  </w:r>
                </w:p>
                <w:p w:rsidR="003A75C8" w:rsidRDefault="003A75C8" w:rsidP="008D160B">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8D160B">
                  <w:pPr>
                    <w:jc w:val="center"/>
                    <w:rPr>
                      <w:sz w:val="36"/>
                      <w:szCs w:val="36"/>
                    </w:rPr>
                  </w:pPr>
                  <w:r>
                    <w:t xml:space="preserve">&lt;2P =ya      </w:t>
                  </w:r>
                  <w:proofErr w:type="gramStart"/>
                  <w:r>
                    <w:t>,p</w:t>
                  </w:r>
                  <w:proofErr w:type="gramEnd"/>
                  <w:r>
                    <w:t xml:space="preserve">=pertanyaan               </w:t>
                  </w:r>
                </w:p>
                <w:p w:rsidR="003A75C8" w:rsidRDefault="003A75C8" w:rsidP="008D160B">
                  <w:pPr>
                    <w:jc w:val="center"/>
                    <w:rPr>
                      <w:sz w:val="36"/>
                      <w:szCs w:val="36"/>
                    </w:rPr>
                  </w:pPr>
                </w:p>
                <w:p w:rsidR="003A75C8" w:rsidRDefault="003A75C8" w:rsidP="008D160B">
                  <w:pPr>
                    <w:jc w:val="center"/>
                    <w:rPr>
                      <w:sz w:val="36"/>
                      <w:szCs w:val="36"/>
                    </w:rPr>
                  </w:pPr>
                </w:p>
                <w:p w:rsidR="003A75C8" w:rsidRDefault="003A75C8" w:rsidP="008D160B">
                  <w:pPr>
                    <w:jc w:val="center"/>
                    <w:rPr>
                      <w:sz w:val="36"/>
                      <w:szCs w:val="36"/>
                    </w:rPr>
                  </w:pPr>
                </w:p>
                <w:p w:rsidR="003A75C8" w:rsidRDefault="003A75C8" w:rsidP="008D160B">
                  <w:pPr>
                    <w:jc w:val="center"/>
                    <w:rPr>
                      <w:sz w:val="36"/>
                      <w:szCs w:val="36"/>
                    </w:rPr>
                  </w:pPr>
                </w:p>
                <w:p w:rsidR="003A75C8" w:rsidRDefault="003A75C8" w:rsidP="008D160B">
                  <w:pPr>
                    <w:jc w:val="center"/>
                    <w:rPr>
                      <w:sz w:val="36"/>
                      <w:szCs w:val="36"/>
                    </w:rPr>
                  </w:pPr>
                </w:p>
                <w:p w:rsidR="003A75C8" w:rsidRDefault="003A75C8" w:rsidP="008D160B">
                  <w:pPr>
                    <w:jc w:val="center"/>
                    <w:rPr>
                      <w:sz w:val="36"/>
                      <w:szCs w:val="36"/>
                    </w:rPr>
                  </w:pPr>
                </w:p>
                <w:p w:rsidR="003A75C8" w:rsidRDefault="003A75C8" w:rsidP="008D160B">
                  <w:pPr>
                    <w:jc w:val="center"/>
                    <w:rPr>
                      <w:sz w:val="36"/>
                      <w:szCs w:val="36"/>
                    </w:rPr>
                  </w:pPr>
                  <w:proofErr w:type="gramStart"/>
                  <w:r>
                    <w:rPr>
                      <w:sz w:val="36"/>
                      <w:szCs w:val="36"/>
                    </w:rPr>
                    <w:t>a</w:t>
                  </w:r>
                  <w:proofErr w:type="gramEnd"/>
                </w:p>
                <w:p w:rsidR="003A75C8" w:rsidRPr="00FF6257" w:rsidRDefault="003A75C8" w:rsidP="008D160B">
                  <w:pPr>
                    <w:rPr>
                      <w:sz w:val="36"/>
                      <w:szCs w:val="36"/>
                    </w:rPr>
                  </w:pPr>
                </w:p>
              </w:txbxContent>
            </v:textbox>
          </v:rect>
        </w:pict>
      </w:r>
      <w:proofErr w:type="gramStart"/>
      <w:r w:rsidR="008D160B">
        <w:t>b.kurang</w:t>
      </w:r>
      <w:proofErr w:type="gramEnd"/>
      <w:r w:rsidR="008D160B">
        <w:t xml:space="preserve"> layak</w:t>
      </w: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D83E29" w:rsidP="00BF7DEC">
      <w:pPr>
        <w:spacing w:before="100" w:beforeAutospacing="1" w:after="100" w:afterAutospacing="1" w:line="240" w:lineRule="auto"/>
      </w:pPr>
      <w:r>
        <w:rPr>
          <w:noProof/>
        </w:rPr>
        <w:pict>
          <v:rect id="Rectangle 25" o:spid="_x0000_s1044" style="position:absolute;margin-left:-.75pt;margin-top:19.7pt;width:426.75pt;height:265.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" fillcolor="white [3201]" strokecolor="#4f81bd [3204]" strokeweight="2pt">
            <v:textbox>
              <w:txbxContent>
                <w:p w:rsidR="003A75C8" w:rsidRDefault="003A75C8" w:rsidP="008D160B">
                  <w:pPr>
                    <w:jc w:val="center"/>
                    <w:rPr>
                      <w:sz w:val="36"/>
                      <w:szCs w:val="36"/>
                    </w:rPr>
                  </w:pPr>
                  <w:r w:rsidRPr="00FF6257">
                    <w:rPr>
                      <w:sz w:val="36"/>
                      <w:szCs w:val="36"/>
                    </w:rPr>
                    <w:t>K</w:t>
                  </w:r>
                  <w:r>
                    <w:rPr>
                      <w:sz w:val="36"/>
                      <w:szCs w:val="36"/>
                    </w:rPr>
                    <w:t>esimpulan</w:t>
                  </w:r>
                </w:p>
                <w:p w:rsidR="003A75C8" w:rsidRDefault="003A75C8" w:rsidP="008D160B">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LAYAK</w:t>
                  </w:r>
                </w:p>
                <w:p w:rsidR="003A75C8" w:rsidRDefault="003A75C8" w:rsidP="008D160B">
                  <w:pPr>
                    <w:jc w:val="center"/>
                    <w:rPr>
                      <w:sz w:val="36"/>
                      <w:szCs w:val="36"/>
                    </w:rPr>
                  </w:pPr>
                  <w:r>
                    <w:rPr>
                      <w:sz w:val="36"/>
                      <w:szCs w:val="36"/>
                    </w:rPr>
                    <w:t>Solusinya:</w:t>
                  </w:r>
                </w:p>
                <w:p w:rsidR="003A75C8" w:rsidRDefault="003A75C8" w:rsidP="008D160B">
                  <w:pPr>
                    <w:jc w:val="center"/>
                    <w:rPr>
                      <w:sz w:val="36"/>
                      <w:szCs w:val="36"/>
                    </w:rPr>
                  </w:pPr>
                  <w:proofErr w:type="gramStart"/>
                  <w:r>
                    <w:rPr>
                      <w:sz w:val="36"/>
                      <w:szCs w:val="36"/>
                    </w:rPr>
                    <w:t>bersyukur</w:t>
                  </w:r>
                  <w:proofErr w:type="gramEnd"/>
                </w:p>
                <w:p w:rsidR="003A75C8" w:rsidRDefault="003A75C8" w:rsidP="008D160B">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8D160B">
                  <w:pPr>
                    <w:jc w:val="center"/>
                    <w:rPr>
                      <w:sz w:val="36"/>
                      <w:szCs w:val="36"/>
                    </w:rPr>
                  </w:pPr>
                  <w:r>
                    <w:t>2 P =tidak</w:t>
                  </w:r>
                  <w:proofErr w:type="gramStart"/>
                  <w:r>
                    <w:t>,p</w:t>
                  </w:r>
                  <w:proofErr w:type="gramEnd"/>
                  <w:r>
                    <w:t xml:space="preserve">=pertanyaan                 </w:t>
                  </w:r>
                </w:p>
                <w:p w:rsidR="003A75C8" w:rsidRDefault="003A75C8" w:rsidP="008D160B">
                  <w:pPr>
                    <w:jc w:val="center"/>
                    <w:rPr>
                      <w:sz w:val="36"/>
                      <w:szCs w:val="36"/>
                    </w:rPr>
                  </w:pPr>
                </w:p>
                <w:p w:rsidR="003A75C8" w:rsidRDefault="003A75C8" w:rsidP="008D160B">
                  <w:pPr>
                    <w:jc w:val="center"/>
                    <w:rPr>
                      <w:sz w:val="36"/>
                      <w:szCs w:val="36"/>
                    </w:rPr>
                  </w:pPr>
                </w:p>
                <w:p w:rsidR="003A75C8" w:rsidRDefault="003A75C8" w:rsidP="008D160B">
                  <w:pPr>
                    <w:jc w:val="center"/>
                    <w:rPr>
                      <w:sz w:val="36"/>
                      <w:szCs w:val="36"/>
                    </w:rPr>
                  </w:pPr>
                </w:p>
                <w:p w:rsidR="003A75C8" w:rsidRDefault="003A75C8" w:rsidP="008D160B">
                  <w:pPr>
                    <w:jc w:val="center"/>
                    <w:rPr>
                      <w:sz w:val="36"/>
                      <w:szCs w:val="36"/>
                    </w:rPr>
                  </w:pPr>
                </w:p>
                <w:p w:rsidR="003A75C8" w:rsidRDefault="003A75C8" w:rsidP="008D160B">
                  <w:pPr>
                    <w:jc w:val="center"/>
                    <w:rPr>
                      <w:sz w:val="36"/>
                      <w:szCs w:val="36"/>
                    </w:rPr>
                  </w:pPr>
                </w:p>
                <w:p w:rsidR="003A75C8" w:rsidRDefault="003A75C8" w:rsidP="008D160B">
                  <w:pPr>
                    <w:jc w:val="center"/>
                    <w:rPr>
                      <w:sz w:val="36"/>
                      <w:szCs w:val="36"/>
                    </w:rPr>
                  </w:pPr>
                </w:p>
                <w:p w:rsidR="003A75C8" w:rsidRDefault="003A75C8" w:rsidP="008D160B">
                  <w:pPr>
                    <w:jc w:val="center"/>
                    <w:rPr>
                      <w:sz w:val="36"/>
                      <w:szCs w:val="36"/>
                    </w:rPr>
                  </w:pPr>
                </w:p>
                <w:p w:rsidR="003A75C8" w:rsidRDefault="003A75C8" w:rsidP="008D160B">
                  <w:pPr>
                    <w:jc w:val="center"/>
                    <w:rPr>
                      <w:sz w:val="36"/>
                      <w:szCs w:val="36"/>
                    </w:rPr>
                  </w:pPr>
                  <w:proofErr w:type="gramStart"/>
                  <w:r>
                    <w:rPr>
                      <w:sz w:val="36"/>
                      <w:szCs w:val="36"/>
                    </w:rPr>
                    <w:t>a</w:t>
                  </w:r>
                  <w:proofErr w:type="gramEnd"/>
                </w:p>
                <w:p w:rsidR="003A75C8" w:rsidRPr="00FF6257" w:rsidRDefault="003A75C8" w:rsidP="008D160B">
                  <w:pPr>
                    <w:rPr>
                      <w:sz w:val="36"/>
                      <w:szCs w:val="36"/>
                    </w:rPr>
                  </w:pPr>
                </w:p>
              </w:txbxContent>
            </v:textbox>
          </v:rect>
        </w:pict>
      </w:r>
      <w:r w:rsidR="008D160B">
        <w:t>c.layak</w:t>
      </w: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BF7DEC">
      <w:pPr>
        <w:spacing w:before="100" w:beforeAutospacing="1" w:after="100" w:afterAutospacing="1" w:line="240" w:lineRule="auto"/>
      </w:pPr>
    </w:p>
    <w:p w:rsidR="008D160B" w:rsidRDefault="008D160B" w:rsidP="008D160B">
      <w:pPr>
        <w:spacing w:before="100" w:beforeAutospacing="1" w:after="100" w:afterAutospacing="1" w:line="240" w:lineRule="auto"/>
      </w:pPr>
      <w:r>
        <w:t xml:space="preserve">Ketika user klik </w:t>
      </w:r>
    </w:p>
    <w:p w:rsidR="008D160B" w:rsidRPr="004D6E39" w:rsidRDefault="008D160B" w:rsidP="008D160B">
      <w:pPr>
        <w:spacing w:before="100" w:beforeAutospacing="1" w:after="100" w:afterAutospacing="1" w:line="240" w:lineRule="auto"/>
        <w:rPr>
          <w:sz w:val="24"/>
          <w:szCs w:val="24"/>
        </w:rPr>
      </w:pPr>
      <w:r>
        <w:rPr>
          <w:sz w:val="24"/>
          <w:szCs w:val="24"/>
        </w:rPr>
        <w:t>Kesehatan</w:t>
      </w:r>
    </w:p>
    <w:p w:rsidR="008D160B" w:rsidRDefault="008D160B" w:rsidP="008D160B">
      <w:pPr>
        <w:rPr>
          <w:rFonts w:ascii="Times New Roman" w:eastAsia="Times New Roman" w:hAnsi="Times New Roman" w:cs="Times New Roman"/>
          <w:sz w:val="24"/>
          <w:szCs w:val="24"/>
        </w:rPr>
      </w:pPr>
      <w:r w:rsidRPr="007543FC">
        <w:rPr>
          <w:rFonts w:ascii="Times New Roman" w:eastAsia="Times New Roman" w:hAnsi="Times New Roman" w:cs="Times New Roman"/>
          <w:sz w:val="24"/>
          <w:szCs w:val="24"/>
        </w:rPr>
        <w:t xml:space="preserve">Muncul Halaman untuk menganalisa upah kenaikan </w:t>
      </w:r>
      <w:proofErr w:type="gramStart"/>
      <w:r w:rsidRPr="007543FC">
        <w:rPr>
          <w:rFonts w:ascii="Times New Roman" w:eastAsia="Times New Roman" w:hAnsi="Times New Roman" w:cs="Times New Roman"/>
          <w:sz w:val="24"/>
          <w:szCs w:val="24"/>
        </w:rPr>
        <w:t>harga</w:t>
      </w:r>
      <w:r>
        <w:rPr>
          <w:rFonts w:ascii="Times New Roman" w:eastAsia="Times New Roman" w:hAnsi="Times New Roman" w:cs="Times New Roman"/>
          <w:sz w:val="24"/>
          <w:szCs w:val="24"/>
        </w:rPr>
        <w:t xml:space="preserve">  komponen</w:t>
      </w:r>
      <w:proofErr w:type="gramEnd"/>
      <w:r>
        <w:rPr>
          <w:rFonts w:ascii="Times New Roman" w:eastAsia="Times New Roman" w:hAnsi="Times New Roman" w:cs="Times New Roman"/>
          <w:sz w:val="24"/>
          <w:szCs w:val="24"/>
        </w:rPr>
        <w:t xml:space="preserve"> kesehatan</w:t>
      </w:r>
      <w:r w:rsidRPr="007543FC">
        <w:rPr>
          <w:rFonts w:ascii="Times New Roman" w:eastAsia="Times New Roman" w:hAnsi="Times New Roman" w:cs="Times New Roman"/>
          <w:sz w:val="24"/>
          <w:szCs w:val="24"/>
        </w:rPr>
        <w:t>setelah penetapan UMR.</w:t>
      </w:r>
      <w:r w:rsidRPr="007543FC">
        <w:rPr>
          <w:rFonts w:ascii="Times New Roman" w:eastAsia="Times New Roman" w:hAnsi="Times New Roman" w:cs="Times New Roman"/>
          <w:spacing w:val="-15"/>
          <w:sz w:val="24"/>
          <w:szCs w:val="24"/>
        </w:rPr>
        <w:t xml:space="preserve"> Halaman ini </w:t>
      </w:r>
      <w:proofErr w:type="gramStart"/>
      <w:r w:rsidRPr="007543FC">
        <w:rPr>
          <w:rFonts w:ascii="Times New Roman" w:eastAsia="Times New Roman" w:hAnsi="Times New Roman" w:cs="Times New Roman"/>
          <w:sz w:val="24"/>
          <w:szCs w:val="24"/>
        </w:rPr>
        <w:t>akan</w:t>
      </w:r>
      <w:proofErr w:type="gramEnd"/>
      <w:r w:rsidRPr="007543FC">
        <w:rPr>
          <w:rFonts w:ascii="Times New Roman" w:eastAsia="Times New Roman" w:hAnsi="Times New Roman" w:cs="Times New Roman"/>
          <w:sz w:val="24"/>
          <w:szCs w:val="24"/>
        </w:rPr>
        <w:t xml:space="preserve"> memberikan pertanyaan-pertanyaan kepada pengguna terkait k</w:t>
      </w:r>
      <w:r>
        <w:rPr>
          <w:rFonts w:ascii="Times New Roman" w:eastAsia="Times New Roman" w:hAnsi="Times New Roman" w:cs="Times New Roman"/>
          <w:sz w:val="24"/>
          <w:szCs w:val="24"/>
        </w:rPr>
        <w:t>enaikan harga komponen kesehatan</w:t>
      </w:r>
      <w:r w:rsidRPr="007543FC">
        <w:rPr>
          <w:rFonts w:ascii="Times New Roman" w:eastAsia="Times New Roman" w:hAnsi="Times New Roman" w:cs="Times New Roman"/>
          <w:sz w:val="24"/>
          <w:szCs w:val="24"/>
        </w:rPr>
        <w:t xml:space="preserve"> setelah penetapan upah. Pengguna </w:t>
      </w:r>
      <w:proofErr w:type="gramStart"/>
      <w:r w:rsidRPr="007543FC">
        <w:rPr>
          <w:rFonts w:ascii="Times New Roman" w:eastAsia="Times New Roman" w:hAnsi="Times New Roman" w:cs="Times New Roman"/>
          <w:sz w:val="24"/>
          <w:szCs w:val="24"/>
        </w:rPr>
        <w:t>akan</w:t>
      </w:r>
      <w:proofErr w:type="gramEnd"/>
      <w:r w:rsidRPr="007543FC">
        <w:rPr>
          <w:rFonts w:ascii="Times New Roman" w:eastAsia="Times New Roman" w:hAnsi="Times New Roman" w:cs="Times New Roman"/>
          <w:sz w:val="24"/>
          <w:szCs w:val="24"/>
        </w:rPr>
        <w:t xml:space="preserve"> memberikan fakta berupa jawaban “YA” atau“TIDAK” pada setiap pertanyaan yang diajukan</w:t>
      </w:r>
      <w:r>
        <w:rPr>
          <w:rFonts w:ascii="Times New Roman" w:eastAsia="Times New Roman" w:hAnsi="Times New Roman" w:cs="Times New Roman"/>
          <w:sz w:val="24"/>
          <w:szCs w:val="24"/>
        </w:rPr>
        <w:t>.</w:t>
      </w:r>
    </w:p>
    <w:p w:rsidR="00207820" w:rsidRDefault="00207820" w:rsidP="00207820">
      <w:pPr>
        <w:spacing w:before="100" w:beforeAutospacing="1" w:after="100" w:afterAutospacing="1" w:line="240" w:lineRule="auto"/>
      </w:pPr>
      <w:proofErr w:type="gramStart"/>
      <w:r>
        <w:t>1.apakah</w:t>
      </w:r>
      <w:proofErr w:type="gramEnd"/>
      <w:r>
        <w:t xml:space="preserve"> setelah penetapan UMR  ada kenaikan harga sarana kesehatan sabun mandi,sikat gigi,pasta gigi,pembalut/pencukur,shampo?</w:t>
      </w:r>
    </w:p>
    <w:p w:rsidR="00207820" w:rsidRDefault="00207820" w:rsidP="00207820">
      <w:pPr>
        <w:numPr>
          <w:ilvl w:val="0"/>
          <w:numId w:val="11"/>
        </w:numPr>
        <w:spacing w:before="100" w:beforeAutospacing="1" w:after="100" w:afterAutospacing="1" w:line="240" w:lineRule="auto"/>
      </w:pPr>
      <w:r>
        <w:t xml:space="preserve">Ya  </w:t>
      </w:r>
    </w:p>
    <w:p w:rsidR="00207820" w:rsidRDefault="00207820" w:rsidP="00207820">
      <w:pPr>
        <w:numPr>
          <w:ilvl w:val="0"/>
          <w:numId w:val="11"/>
        </w:numPr>
        <w:spacing w:before="100" w:beforeAutospacing="1" w:after="100" w:afterAutospacing="1" w:line="240" w:lineRule="auto"/>
      </w:pPr>
      <w:r>
        <w:t>Tidak</w:t>
      </w:r>
    </w:p>
    <w:p w:rsidR="00207820" w:rsidRDefault="00207820" w:rsidP="00207820">
      <w:pPr>
        <w:spacing w:before="100" w:beforeAutospacing="1" w:after="100" w:afterAutospacing="1" w:line="240" w:lineRule="auto"/>
      </w:pPr>
      <w:proofErr w:type="gramStart"/>
      <w:r>
        <w:lastRenderedPageBreak/>
        <w:t>2.apakah</w:t>
      </w:r>
      <w:proofErr w:type="gramEnd"/>
      <w:r>
        <w:t xml:space="preserve"> setelah penetapan UMR  ada kenaikan harga Deodorant?</w:t>
      </w:r>
    </w:p>
    <w:p w:rsidR="00207820" w:rsidRDefault="00207820" w:rsidP="00207820">
      <w:pPr>
        <w:numPr>
          <w:ilvl w:val="0"/>
          <w:numId w:val="11"/>
        </w:numPr>
        <w:spacing w:before="100" w:beforeAutospacing="1" w:after="100" w:afterAutospacing="1" w:line="240" w:lineRule="auto"/>
      </w:pPr>
      <w:r>
        <w:t xml:space="preserve">Ya  </w:t>
      </w:r>
    </w:p>
    <w:p w:rsidR="00207820" w:rsidRDefault="00207820" w:rsidP="00207820">
      <w:pPr>
        <w:numPr>
          <w:ilvl w:val="0"/>
          <w:numId w:val="11"/>
        </w:numPr>
        <w:spacing w:before="100" w:beforeAutospacing="1" w:after="100" w:afterAutospacing="1" w:line="240" w:lineRule="auto"/>
      </w:pPr>
      <w:r>
        <w:t>Tidak</w:t>
      </w:r>
    </w:p>
    <w:p w:rsidR="00207820" w:rsidRDefault="00207820" w:rsidP="00207820">
      <w:pPr>
        <w:spacing w:before="100" w:beforeAutospacing="1" w:after="100" w:afterAutospacing="1" w:line="240" w:lineRule="auto"/>
      </w:pPr>
      <w:proofErr w:type="gramStart"/>
      <w:r>
        <w:t>3.apakah</w:t>
      </w:r>
      <w:proofErr w:type="gramEnd"/>
      <w:r>
        <w:t xml:space="preserve"> setelah penetapan UMR  ada kenaikan harga Obat anti nyamuk?</w:t>
      </w:r>
    </w:p>
    <w:p w:rsidR="00207820" w:rsidRDefault="00207820" w:rsidP="00207820">
      <w:pPr>
        <w:numPr>
          <w:ilvl w:val="0"/>
          <w:numId w:val="11"/>
        </w:numPr>
        <w:spacing w:before="100" w:beforeAutospacing="1" w:after="100" w:afterAutospacing="1" w:line="240" w:lineRule="auto"/>
      </w:pPr>
      <w:r>
        <w:t xml:space="preserve">Ya  </w:t>
      </w:r>
    </w:p>
    <w:p w:rsidR="00207820" w:rsidRDefault="00207820" w:rsidP="00207820">
      <w:pPr>
        <w:numPr>
          <w:ilvl w:val="0"/>
          <w:numId w:val="11"/>
        </w:numPr>
        <w:spacing w:before="100" w:beforeAutospacing="1" w:after="100" w:afterAutospacing="1" w:line="240" w:lineRule="auto"/>
      </w:pPr>
      <w:r>
        <w:t>Tidak</w:t>
      </w:r>
    </w:p>
    <w:p w:rsidR="00207820" w:rsidRDefault="00207820" w:rsidP="00207820">
      <w:pPr>
        <w:spacing w:before="100" w:beforeAutospacing="1" w:after="100" w:afterAutospacing="1" w:line="240" w:lineRule="auto"/>
      </w:pPr>
      <w:proofErr w:type="gramStart"/>
      <w:r>
        <w:t>4.apakah</w:t>
      </w:r>
      <w:proofErr w:type="gramEnd"/>
      <w:r>
        <w:t xml:space="preserve"> setelah penetapan UMR  ada kenaikan harga Potong rambut?</w:t>
      </w:r>
    </w:p>
    <w:p w:rsidR="00207820" w:rsidRDefault="00207820" w:rsidP="00207820">
      <w:pPr>
        <w:numPr>
          <w:ilvl w:val="0"/>
          <w:numId w:val="11"/>
        </w:numPr>
        <w:spacing w:before="100" w:beforeAutospacing="1" w:after="100" w:afterAutospacing="1" w:line="240" w:lineRule="auto"/>
      </w:pPr>
      <w:r>
        <w:t xml:space="preserve">Ya  </w:t>
      </w:r>
    </w:p>
    <w:p w:rsidR="00207820" w:rsidRDefault="00207820" w:rsidP="00207820">
      <w:pPr>
        <w:numPr>
          <w:ilvl w:val="0"/>
          <w:numId w:val="11"/>
        </w:numPr>
        <w:spacing w:before="100" w:beforeAutospacing="1" w:after="100" w:afterAutospacing="1" w:line="240" w:lineRule="auto"/>
      </w:pPr>
      <w:r>
        <w:t>Tidak</w:t>
      </w:r>
    </w:p>
    <w:p w:rsidR="00207820" w:rsidRDefault="00207820" w:rsidP="00207820">
      <w:pPr>
        <w:spacing w:before="100" w:beforeAutospacing="1" w:after="100" w:afterAutospacing="1" w:line="240" w:lineRule="auto"/>
      </w:pPr>
      <w:proofErr w:type="gramStart"/>
      <w:r>
        <w:t>5.apakah</w:t>
      </w:r>
      <w:proofErr w:type="gramEnd"/>
      <w:r>
        <w:t xml:space="preserve"> setelah penetapan UMR  ada kenaikan harga Sisir?</w:t>
      </w:r>
    </w:p>
    <w:p w:rsidR="00207820" w:rsidRDefault="00207820" w:rsidP="00207820">
      <w:pPr>
        <w:numPr>
          <w:ilvl w:val="0"/>
          <w:numId w:val="11"/>
        </w:numPr>
        <w:spacing w:before="100" w:beforeAutospacing="1" w:after="100" w:afterAutospacing="1" w:line="240" w:lineRule="auto"/>
      </w:pPr>
      <w:r>
        <w:t xml:space="preserve">Ya  </w:t>
      </w:r>
    </w:p>
    <w:p w:rsidR="00207820" w:rsidRDefault="00207820" w:rsidP="00207820">
      <w:pPr>
        <w:numPr>
          <w:ilvl w:val="0"/>
          <w:numId w:val="11"/>
        </w:numPr>
        <w:spacing w:before="100" w:beforeAutospacing="1" w:after="100" w:afterAutospacing="1" w:line="240" w:lineRule="auto"/>
      </w:pPr>
      <w:r>
        <w:t>Tidak</w:t>
      </w:r>
    </w:p>
    <w:p w:rsidR="00207820" w:rsidRDefault="00207820" w:rsidP="00207820">
      <w:pPr>
        <w:spacing w:before="100" w:beforeAutospacing="1" w:after="100" w:afterAutospacing="1" w:line="240" w:lineRule="auto"/>
        <w:ind w:left="360"/>
      </w:pPr>
    </w:p>
    <w:p w:rsidR="00207820" w:rsidRDefault="00207820" w:rsidP="00207820">
      <w:pPr>
        <w:spacing w:before="100" w:beforeAutospacing="1" w:after="100" w:afterAutospacing="1" w:line="240" w:lineRule="auto"/>
      </w:pPr>
      <w:proofErr w:type="gramStart"/>
      <w:r>
        <w:t>b.halaman</w:t>
      </w:r>
      <w:proofErr w:type="gramEnd"/>
      <w:r>
        <w:t xml:space="preserve"> hasil analisa/kesimpulan</w:t>
      </w:r>
    </w:p>
    <w:p w:rsidR="00207820" w:rsidRDefault="00207820" w:rsidP="00207820">
      <w:pPr>
        <w:spacing w:before="100" w:beforeAutospacing="1" w:after="100" w:afterAutospacing="1" w:line="240" w:lineRule="auto"/>
      </w:pPr>
      <w:proofErr w:type="gramStart"/>
      <w:r>
        <w:t>apabila</w:t>
      </w:r>
      <w:proofErr w:type="gramEnd"/>
      <w:r>
        <w:t xml:space="preserve"> jawaban</w:t>
      </w:r>
    </w:p>
    <w:p w:rsidR="00207820" w:rsidRDefault="00207820" w:rsidP="00207820">
      <w:pPr>
        <w:spacing w:before="100" w:beforeAutospacing="1" w:after="100" w:afterAutospacing="1" w:line="240" w:lineRule="auto"/>
      </w:pPr>
      <w:proofErr w:type="gramStart"/>
      <w:r>
        <w:t>a.tidak</w:t>
      </w:r>
      <w:proofErr w:type="gramEnd"/>
      <w:r>
        <w:t xml:space="preserve"> layak </w:t>
      </w:r>
      <w:r>
        <w:tab/>
        <w:t>: &gt; 3 P =ya                       ,p=pertanyaan</w:t>
      </w:r>
    </w:p>
    <w:p w:rsidR="00207820" w:rsidRDefault="00207820" w:rsidP="00207820">
      <w:pPr>
        <w:spacing w:before="100" w:beforeAutospacing="1" w:after="100" w:afterAutospacing="1" w:line="240" w:lineRule="auto"/>
      </w:pPr>
      <w:proofErr w:type="gramStart"/>
      <w:r>
        <w:t>b.kurang</w:t>
      </w:r>
      <w:proofErr w:type="gramEnd"/>
      <w:r>
        <w:t xml:space="preserve"> layak </w:t>
      </w:r>
      <w:r>
        <w:tab/>
        <w:t>: &lt; 3p =ya                       ,p=pertanyaan</w:t>
      </w:r>
    </w:p>
    <w:p w:rsidR="00207820" w:rsidRDefault="00207820" w:rsidP="00207820">
      <w:pPr>
        <w:spacing w:before="100" w:beforeAutospacing="1" w:after="100" w:afterAutospacing="1" w:line="240" w:lineRule="auto"/>
      </w:pPr>
      <w:r>
        <w:t>c.Layak</w:t>
      </w:r>
      <w:r>
        <w:tab/>
      </w:r>
      <w:r>
        <w:tab/>
        <w:t xml:space="preserve">:  5p =tidak                    </w:t>
      </w:r>
      <w:proofErr w:type="gramStart"/>
      <w:r>
        <w:t>,p</w:t>
      </w:r>
      <w:proofErr w:type="gramEnd"/>
      <w:r>
        <w:t>=pertanyaan</w:t>
      </w:r>
    </w:p>
    <w:p w:rsidR="00207820" w:rsidRDefault="00207820" w:rsidP="00207820">
      <w:pPr>
        <w:spacing w:before="100" w:beforeAutospacing="1" w:after="100" w:afterAutospacing="1" w:line="240" w:lineRule="auto"/>
      </w:pPr>
      <w:proofErr w:type="gramStart"/>
      <w:r>
        <w:t>a.tidak</w:t>
      </w:r>
      <w:proofErr w:type="gramEnd"/>
      <w:r>
        <w:t xml:space="preserve"> layak</w:t>
      </w:r>
    </w:p>
    <w:p w:rsidR="00207820" w:rsidRDefault="00D83E29" w:rsidP="00207820">
      <w:pPr>
        <w:spacing w:before="100" w:beforeAutospacing="1" w:after="100" w:afterAutospacing="1" w:line="240" w:lineRule="auto"/>
      </w:pPr>
      <w:r>
        <w:rPr>
          <w:noProof/>
        </w:rPr>
        <w:pict>
          <v:rect id="Rectangle 26" o:spid="_x0000_s1045" style="position:absolute;margin-left:11.25pt;margin-top:7.4pt;width:426.75pt;height:268.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" fillcolor="white [3201]" strokecolor="#4f81bd [3204]" strokeweight="2pt">
            <v:textbox>
              <w:txbxContent>
                <w:p w:rsidR="003A75C8" w:rsidRDefault="003A75C8" w:rsidP="00207820">
                  <w:pPr>
                    <w:jc w:val="center"/>
                    <w:rPr>
                      <w:sz w:val="36"/>
                      <w:szCs w:val="36"/>
                    </w:rPr>
                  </w:pPr>
                  <w:r w:rsidRPr="00FF6257">
                    <w:rPr>
                      <w:sz w:val="36"/>
                      <w:szCs w:val="36"/>
                    </w:rPr>
                    <w:t>K</w:t>
                  </w:r>
                  <w:r>
                    <w:rPr>
                      <w:sz w:val="36"/>
                      <w:szCs w:val="36"/>
                    </w:rPr>
                    <w:t>esimpulan</w:t>
                  </w:r>
                </w:p>
                <w:p w:rsidR="003A75C8" w:rsidRDefault="003A75C8" w:rsidP="00207820">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TIDAK LAYAK</w:t>
                  </w:r>
                </w:p>
                <w:p w:rsidR="003A75C8" w:rsidRDefault="003A75C8" w:rsidP="00207820">
                  <w:pPr>
                    <w:jc w:val="center"/>
                    <w:rPr>
                      <w:sz w:val="36"/>
                      <w:szCs w:val="36"/>
                    </w:rPr>
                  </w:pPr>
                  <w:r>
                    <w:rPr>
                      <w:sz w:val="36"/>
                      <w:szCs w:val="36"/>
                    </w:rPr>
                    <w:t>Solusinya</w:t>
                  </w:r>
                </w:p>
                <w:p w:rsidR="003A75C8" w:rsidRDefault="003A75C8" w:rsidP="00207820">
                  <w:pPr>
                    <w:jc w:val="center"/>
                    <w:rPr>
                      <w:sz w:val="36"/>
                      <w:szCs w:val="36"/>
                    </w:rPr>
                  </w:pPr>
                  <w:r>
                    <w:rPr>
                      <w:sz w:val="36"/>
                      <w:szCs w:val="36"/>
                    </w:rPr>
                    <w:t xml:space="preserve">Segera lapor dan konsultasi ke Serikat pekerja anda </w:t>
                  </w:r>
                </w:p>
                <w:p w:rsidR="003A75C8" w:rsidRDefault="003A75C8" w:rsidP="00207820">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207820">
                  <w:pPr>
                    <w:jc w:val="center"/>
                    <w:rPr>
                      <w:sz w:val="36"/>
                      <w:szCs w:val="36"/>
                    </w:rPr>
                  </w:pPr>
                  <w:r>
                    <w:t>&gt;3 P jawaban=ya</w:t>
                  </w:r>
                  <w:proofErr w:type="gramStart"/>
                  <w:r>
                    <w:t>,p</w:t>
                  </w:r>
                  <w:proofErr w:type="gramEnd"/>
                  <w:r>
                    <w:t xml:space="preserve">=pertanyaan                 </w:t>
                  </w:r>
                </w:p>
                <w:p w:rsidR="003A75C8" w:rsidRDefault="003A75C8" w:rsidP="00207820">
                  <w:pPr>
                    <w:jc w:val="center"/>
                    <w:rPr>
                      <w:sz w:val="36"/>
                      <w:szCs w:val="36"/>
                    </w:rPr>
                  </w:pPr>
                </w:p>
                <w:p w:rsidR="003A75C8" w:rsidRDefault="003A75C8" w:rsidP="00207820">
                  <w:pPr>
                    <w:jc w:val="center"/>
                    <w:rPr>
                      <w:sz w:val="36"/>
                      <w:szCs w:val="36"/>
                    </w:rPr>
                  </w:pPr>
                </w:p>
                <w:p w:rsidR="003A75C8" w:rsidRDefault="003A75C8" w:rsidP="00207820">
                  <w:pPr>
                    <w:jc w:val="center"/>
                    <w:rPr>
                      <w:sz w:val="36"/>
                      <w:szCs w:val="36"/>
                    </w:rPr>
                  </w:pPr>
                </w:p>
                <w:p w:rsidR="003A75C8" w:rsidRDefault="003A75C8" w:rsidP="00207820">
                  <w:pPr>
                    <w:jc w:val="center"/>
                    <w:rPr>
                      <w:sz w:val="36"/>
                      <w:szCs w:val="36"/>
                    </w:rPr>
                  </w:pPr>
                </w:p>
                <w:p w:rsidR="003A75C8" w:rsidRDefault="003A75C8" w:rsidP="00207820">
                  <w:pPr>
                    <w:jc w:val="center"/>
                    <w:rPr>
                      <w:sz w:val="36"/>
                      <w:szCs w:val="36"/>
                    </w:rPr>
                  </w:pPr>
                </w:p>
                <w:p w:rsidR="003A75C8" w:rsidRDefault="003A75C8" w:rsidP="00207820">
                  <w:pPr>
                    <w:jc w:val="center"/>
                    <w:rPr>
                      <w:sz w:val="36"/>
                      <w:szCs w:val="36"/>
                    </w:rPr>
                  </w:pPr>
                </w:p>
                <w:p w:rsidR="003A75C8" w:rsidRDefault="003A75C8" w:rsidP="00207820">
                  <w:pPr>
                    <w:jc w:val="center"/>
                    <w:rPr>
                      <w:sz w:val="36"/>
                      <w:szCs w:val="36"/>
                    </w:rPr>
                  </w:pPr>
                  <w:proofErr w:type="gramStart"/>
                  <w:r>
                    <w:rPr>
                      <w:sz w:val="36"/>
                      <w:szCs w:val="36"/>
                    </w:rPr>
                    <w:t>a</w:t>
                  </w:r>
                  <w:proofErr w:type="gramEnd"/>
                </w:p>
                <w:p w:rsidR="003A75C8" w:rsidRPr="00FF6257" w:rsidRDefault="003A75C8" w:rsidP="00207820">
                  <w:pPr>
                    <w:rPr>
                      <w:sz w:val="36"/>
                      <w:szCs w:val="36"/>
                    </w:rPr>
                  </w:pPr>
                </w:p>
              </w:txbxContent>
            </v:textbox>
          </v:rect>
        </w:pict>
      </w:r>
    </w:p>
    <w:p w:rsidR="00207820" w:rsidRDefault="00207820" w:rsidP="00207820">
      <w:pPr>
        <w:spacing w:before="100" w:beforeAutospacing="1" w:after="100" w:afterAutospacing="1" w:line="240" w:lineRule="auto"/>
      </w:pPr>
    </w:p>
    <w:p w:rsidR="00207820" w:rsidRDefault="00207820" w:rsidP="00207820">
      <w:pPr>
        <w:spacing w:before="100" w:beforeAutospacing="1" w:after="100" w:afterAutospacing="1" w:line="240" w:lineRule="auto"/>
      </w:pPr>
    </w:p>
    <w:p w:rsidR="00207820" w:rsidRDefault="00207820" w:rsidP="00207820">
      <w:pPr>
        <w:spacing w:before="100" w:beforeAutospacing="1" w:after="100" w:afterAutospacing="1" w:line="240" w:lineRule="auto"/>
      </w:pPr>
    </w:p>
    <w:p w:rsidR="00207820" w:rsidRDefault="00207820" w:rsidP="00207820">
      <w:pPr>
        <w:spacing w:before="100" w:beforeAutospacing="1" w:after="100" w:afterAutospacing="1" w:line="240" w:lineRule="auto"/>
      </w:pPr>
    </w:p>
    <w:p w:rsidR="00207820" w:rsidRDefault="00207820" w:rsidP="00207820">
      <w:pPr>
        <w:spacing w:before="100" w:beforeAutospacing="1" w:after="100" w:afterAutospacing="1" w:line="240" w:lineRule="auto"/>
      </w:pPr>
    </w:p>
    <w:p w:rsidR="00207820" w:rsidRDefault="00207820" w:rsidP="00207820">
      <w:pPr>
        <w:spacing w:before="100" w:beforeAutospacing="1" w:after="100" w:afterAutospacing="1" w:line="240" w:lineRule="auto"/>
      </w:pPr>
    </w:p>
    <w:p w:rsidR="00207820" w:rsidRDefault="00207820" w:rsidP="00207820">
      <w:pPr>
        <w:spacing w:before="100" w:beforeAutospacing="1" w:after="100" w:afterAutospacing="1" w:line="240" w:lineRule="auto"/>
      </w:pPr>
    </w:p>
    <w:p w:rsidR="00207820" w:rsidRDefault="00207820" w:rsidP="00207820">
      <w:pPr>
        <w:spacing w:before="100" w:beforeAutospacing="1" w:after="100" w:afterAutospacing="1" w:line="240" w:lineRule="auto"/>
      </w:pPr>
    </w:p>
    <w:p w:rsidR="00207820" w:rsidRDefault="00207820" w:rsidP="00207820">
      <w:pPr>
        <w:spacing w:before="100" w:beforeAutospacing="1" w:after="100" w:afterAutospacing="1" w:line="240" w:lineRule="auto"/>
      </w:pPr>
    </w:p>
    <w:p w:rsidR="00207820" w:rsidRDefault="00207820" w:rsidP="00207820">
      <w:pPr>
        <w:spacing w:before="100" w:beforeAutospacing="1" w:after="100" w:afterAutospacing="1" w:line="240" w:lineRule="auto"/>
        <w:ind w:left="360"/>
      </w:pPr>
    </w:p>
    <w:p w:rsidR="00207820" w:rsidRDefault="00D83E29" w:rsidP="00207820">
      <w:pPr>
        <w:spacing w:before="100" w:beforeAutospacing="1" w:after="100" w:afterAutospacing="1" w:line="240" w:lineRule="auto"/>
        <w:ind w:left="360"/>
      </w:pPr>
      <w:r>
        <w:rPr>
          <w:noProof/>
        </w:rPr>
        <w:pict>
          <v:rect id="Rectangle 27" o:spid="_x0000_s1046" style="position:absolute;left:0;text-align:left;margin-left:15.75pt;margin-top:24.55pt;width:426.75pt;height:238.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" fillcolor="white [3201]" strokecolor="#4f81bd [3204]" strokeweight="2pt">
            <v:textbox>
              <w:txbxContent>
                <w:p w:rsidR="003A75C8" w:rsidRDefault="003A75C8" w:rsidP="00207820">
                  <w:pPr>
                    <w:jc w:val="center"/>
                    <w:rPr>
                      <w:sz w:val="36"/>
                      <w:szCs w:val="36"/>
                    </w:rPr>
                  </w:pPr>
                  <w:r w:rsidRPr="00FF6257">
                    <w:rPr>
                      <w:sz w:val="36"/>
                      <w:szCs w:val="36"/>
                    </w:rPr>
                    <w:t>K</w:t>
                  </w:r>
                  <w:r>
                    <w:rPr>
                      <w:sz w:val="36"/>
                      <w:szCs w:val="36"/>
                    </w:rPr>
                    <w:t>esimpulan</w:t>
                  </w:r>
                </w:p>
                <w:p w:rsidR="003A75C8" w:rsidRDefault="003A75C8" w:rsidP="00207820">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KURANG LAYAK</w:t>
                  </w:r>
                </w:p>
                <w:p w:rsidR="003A75C8" w:rsidRDefault="003A75C8" w:rsidP="00207820">
                  <w:pPr>
                    <w:jc w:val="center"/>
                    <w:rPr>
                      <w:sz w:val="36"/>
                      <w:szCs w:val="36"/>
                    </w:rPr>
                  </w:pPr>
                  <w:r>
                    <w:rPr>
                      <w:sz w:val="36"/>
                      <w:szCs w:val="36"/>
                    </w:rPr>
                    <w:t>Solusinya:</w:t>
                  </w:r>
                </w:p>
                <w:p w:rsidR="003A75C8" w:rsidRDefault="003A75C8" w:rsidP="00207820">
                  <w:pPr>
                    <w:jc w:val="center"/>
                    <w:rPr>
                      <w:sz w:val="36"/>
                      <w:szCs w:val="36"/>
                    </w:rPr>
                  </w:pPr>
                  <w:r>
                    <w:rPr>
                      <w:sz w:val="36"/>
                      <w:szCs w:val="36"/>
                    </w:rPr>
                    <w:t xml:space="preserve">Segera lapor dan konsultasi ke Serikat pekerja anda </w:t>
                  </w:r>
                </w:p>
                <w:p w:rsidR="003A75C8" w:rsidRDefault="003A75C8" w:rsidP="00207820">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207820">
                  <w:pPr>
                    <w:jc w:val="center"/>
                    <w:rPr>
                      <w:sz w:val="36"/>
                      <w:szCs w:val="36"/>
                    </w:rPr>
                  </w:pPr>
                  <w:r>
                    <w:t xml:space="preserve">&lt;3P =ya      </w:t>
                  </w:r>
                  <w:proofErr w:type="gramStart"/>
                  <w:r>
                    <w:t>,p</w:t>
                  </w:r>
                  <w:proofErr w:type="gramEnd"/>
                  <w:r>
                    <w:t xml:space="preserve">=pertanyaan               </w:t>
                  </w:r>
                </w:p>
                <w:p w:rsidR="003A75C8" w:rsidRDefault="003A75C8" w:rsidP="00207820">
                  <w:pPr>
                    <w:jc w:val="center"/>
                    <w:rPr>
                      <w:sz w:val="36"/>
                      <w:szCs w:val="36"/>
                    </w:rPr>
                  </w:pPr>
                </w:p>
                <w:p w:rsidR="003A75C8" w:rsidRDefault="003A75C8" w:rsidP="00207820">
                  <w:pPr>
                    <w:jc w:val="center"/>
                    <w:rPr>
                      <w:sz w:val="36"/>
                      <w:szCs w:val="36"/>
                    </w:rPr>
                  </w:pPr>
                </w:p>
                <w:p w:rsidR="003A75C8" w:rsidRDefault="003A75C8" w:rsidP="00207820">
                  <w:pPr>
                    <w:jc w:val="center"/>
                    <w:rPr>
                      <w:sz w:val="36"/>
                      <w:szCs w:val="36"/>
                    </w:rPr>
                  </w:pPr>
                </w:p>
                <w:p w:rsidR="003A75C8" w:rsidRDefault="003A75C8" w:rsidP="00207820">
                  <w:pPr>
                    <w:jc w:val="center"/>
                    <w:rPr>
                      <w:sz w:val="36"/>
                      <w:szCs w:val="36"/>
                    </w:rPr>
                  </w:pPr>
                </w:p>
                <w:p w:rsidR="003A75C8" w:rsidRDefault="003A75C8" w:rsidP="00207820">
                  <w:pPr>
                    <w:jc w:val="center"/>
                    <w:rPr>
                      <w:sz w:val="36"/>
                      <w:szCs w:val="36"/>
                    </w:rPr>
                  </w:pPr>
                </w:p>
                <w:p w:rsidR="003A75C8" w:rsidRDefault="003A75C8" w:rsidP="00207820">
                  <w:pPr>
                    <w:jc w:val="center"/>
                    <w:rPr>
                      <w:sz w:val="36"/>
                      <w:szCs w:val="36"/>
                    </w:rPr>
                  </w:pPr>
                </w:p>
                <w:p w:rsidR="003A75C8" w:rsidRDefault="003A75C8" w:rsidP="00207820">
                  <w:pPr>
                    <w:jc w:val="center"/>
                    <w:rPr>
                      <w:sz w:val="36"/>
                      <w:szCs w:val="36"/>
                    </w:rPr>
                  </w:pPr>
                  <w:proofErr w:type="gramStart"/>
                  <w:r>
                    <w:rPr>
                      <w:sz w:val="36"/>
                      <w:szCs w:val="36"/>
                    </w:rPr>
                    <w:t>a</w:t>
                  </w:r>
                  <w:proofErr w:type="gramEnd"/>
                </w:p>
                <w:p w:rsidR="003A75C8" w:rsidRPr="00FF6257" w:rsidRDefault="003A75C8" w:rsidP="00207820">
                  <w:pPr>
                    <w:rPr>
                      <w:sz w:val="36"/>
                      <w:szCs w:val="36"/>
                    </w:rPr>
                  </w:pPr>
                </w:p>
              </w:txbxContent>
            </v:textbox>
          </v:rect>
        </w:pict>
      </w:r>
      <w:proofErr w:type="gramStart"/>
      <w:r w:rsidR="00207820">
        <w:t>b.kurang</w:t>
      </w:r>
      <w:proofErr w:type="gramEnd"/>
      <w:r w:rsidR="00207820">
        <w:t xml:space="preserve"> layak</w:t>
      </w:r>
    </w:p>
    <w:p w:rsidR="008D160B" w:rsidRDefault="008D160B" w:rsidP="00207820">
      <w:pPr>
        <w:spacing w:before="100" w:beforeAutospacing="1" w:after="100" w:afterAutospacing="1" w:line="240" w:lineRule="auto"/>
        <w:ind w:left="360"/>
      </w:pPr>
    </w:p>
    <w:p w:rsidR="008D160B" w:rsidRDefault="008D160B" w:rsidP="00BF7DEC">
      <w:pPr>
        <w:spacing w:before="100" w:beforeAutospacing="1" w:after="100" w:afterAutospacing="1" w:line="240" w:lineRule="auto"/>
      </w:pPr>
    </w:p>
    <w:p w:rsidR="00207820" w:rsidRDefault="00207820" w:rsidP="00BF7DEC">
      <w:pPr>
        <w:spacing w:before="100" w:beforeAutospacing="1" w:after="100" w:afterAutospacing="1" w:line="240" w:lineRule="auto"/>
      </w:pPr>
    </w:p>
    <w:p w:rsidR="00207820" w:rsidRDefault="00207820" w:rsidP="00BF7DEC">
      <w:pPr>
        <w:spacing w:before="100" w:beforeAutospacing="1" w:after="100" w:afterAutospacing="1" w:line="240" w:lineRule="auto"/>
      </w:pPr>
    </w:p>
    <w:p w:rsidR="00207820" w:rsidRDefault="00207820" w:rsidP="00BF7DEC">
      <w:pPr>
        <w:spacing w:before="100" w:beforeAutospacing="1" w:after="100" w:afterAutospacing="1" w:line="240" w:lineRule="auto"/>
      </w:pPr>
    </w:p>
    <w:p w:rsidR="00207820" w:rsidRDefault="00207820" w:rsidP="00BF7DEC">
      <w:pPr>
        <w:spacing w:before="100" w:beforeAutospacing="1" w:after="100" w:afterAutospacing="1" w:line="240" w:lineRule="auto"/>
      </w:pPr>
    </w:p>
    <w:p w:rsidR="00207820" w:rsidRDefault="00207820" w:rsidP="00BF7DEC">
      <w:pPr>
        <w:spacing w:before="100" w:beforeAutospacing="1" w:after="100" w:afterAutospacing="1" w:line="240" w:lineRule="auto"/>
      </w:pPr>
    </w:p>
    <w:p w:rsidR="00207820" w:rsidRDefault="00207820" w:rsidP="00BF7DEC">
      <w:pPr>
        <w:spacing w:before="100" w:beforeAutospacing="1" w:after="100" w:afterAutospacing="1" w:line="240" w:lineRule="auto"/>
      </w:pPr>
    </w:p>
    <w:p w:rsidR="00207820" w:rsidRDefault="00207820" w:rsidP="00BF7DEC">
      <w:pPr>
        <w:spacing w:before="100" w:beforeAutospacing="1" w:after="100" w:afterAutospacing="1" w:line="240" w:lineRule="auto"/>
      </w:pPr>
    </w:p>
    <w:p w:rsidR="00207820" w:rsidRDefault="00207820" w:rsidP="00BF7DEC">
      <w:pPr>
        <w:spacing w:before="100" w:beforeAutospacing="1" w:after="100" w:afterAutospacing="1" w:line="240" w:lineRule="auto"/>
      </w:pPr>
    </w:p>
    <w:p w:rsidR="00207820" w:rsidRDefault="00207820" w:rsidP="00BF7DEC">
      <w:pPr>
        <w:spacing w:before="100" w:beforeAutospacing="1" w:after="100" w:afterAutospacing="1" w:line="240" w:lineRule="auto"/>
      </w:pPr>
    </w:p>
    <w:p w:rsidR="00207820" w:rsidRDefault="0093252A" w:rsidP="00BF7DEC">
      <w:pPr>
        <w:spacing w:before="100" w:beforeAutospacing="1" w:after="100" w:afterAutospacing="1" w:line="240" w:lineRule="auto"/>
      </w:pPr>
      <w:r>
        <w:t>c.layak</w:t>
      </w:r>
    </w:p>
    <w:p w:rsidR="00207820" w:rsidRDefault="00D83E29" w:rsidP="00BF7DEC">
      <w:pPr>
        <w:spacing w:before="100" w:beforeAutospacing="1" w:after="100" w:afterAutospacing="1" w:line="240" w:lineRule="auto"/>
      </w:pPr>
      <w:r>
        <w:rPr>
          <w:noProof/>
        </w:rPr>
        <w:pict>
          <v:rect id="Rectangle 28" o:spid="_x0000_s1047" style="position:absolute;margin-left:-3pt;margin-top:2.7pt;width:426.75pt;height:265.5pt;z-index:251703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" fillcolor="white [3201]" strokecolor="#4f81bd [3204]" strokeweight="2pt">
            <v:textbox>
              <w:txbxContent>
                <w:p w:rsidR="003A75C8" w:rsidRDefault="003A75C8" w:rsidP="00207820">
                  <w:pPr>
                    <w:jc w:val="center"/>
                    <w:rPr>
                      <w:sz w:val="36"/>
                      <w:szCs w:val="36"/>
                    </w:rPr>
                  </w:pPr>
                  <w:r w:rsidRPr="00FF6257">
                    <w:rPr>
                      <w:sz w:val="36"/>
                      <w:szCs w:val="36"/>
                    </w:rPr>
                    <w:t>K</w:t>
                  </w:r>
                  <w:r>
                    <w:rPr>
                      <w:sz w:val="36"/>
                      <w:szCs w:val="36"/>
                    </w:rPr>
                    <w:t>esimpulan</w:t>
                  </w:r>
                </w:p>
                <w:p w:rsidR="003A75C8" w:rsidRDefault="003A75C8" w:rsidP="00207820">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LAYAK</w:t>
                  </w:r>
                </w:p>
                <w:p w:rsidR="003A75C8" w:rsidRDefault="003A75C8" w:rsidP="00207820">
                  <w:pPr>
                    <w:jc w:val="center"/>
                    <w:rPr>
                      <w:sz w:val="36"/>
                      <w:szCs w:val="36"/>
                    </w:rPr>
                  </w:pPr>
                  <w:r>
                    <w:rPr>
                      <w:sz w:val="36"/>
                      <w:szCs w:val="36"/>
                    </w:rPr>
                    <w:t>Solusinya:</w:t>
                  </w:r>
                </w:p>
                <w:p w:rsidR="003A75C8" w:rsidRDefault="003A75C8" w:rsidP="00207820">
                  <w:pPr>
                    <w:jc w:val="center"/>
                    <w:rPr>
                      <w:sz w:val="36"/>
                      <w:szCs w:val="36"/>
                    </w:rPr>
                  </w:pPr>
                  <w:proofErr w:type="gramStart"/>
                  <w:r>
                    <w:rPr>
                      <w:sz w:val="36"/>
                      <w:szCs w:val="36"/>
                    </w:rPr>
                    <w:t>bersyukur</w:t>
                  </w:r>
                  <w:proofErr w:type="gramEnd"/>
                </w:p>
                <w:p w:rsidR="003A75C8" w:rsidRDefault="003A75C8" w:rsidP="00207820">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207820">
                  <w:pPr>
                    <w:jc w:val="center"/>
                    <w:rPr>
                      <w:sz w:val="36"/>
                      <w:szCs w:val="36"/>
                    </w:rPr>
                  </w:pPr>
                  <w:r>
                    <w:t>5 P =tidak</w:t>
                  </w:r>
                  <w:proofErr w:type="gramStart"/>
                  <w:r>
                    <w:t>,p</w:t>
                  </w:r>
                  <w:proofErr w:type="gramEnd"/>
                  <w:r>
                    <w:t xml:space="preserve">=pertanyaan                 </w:t>
                  </w:r>
                </w:p>
                <w:p w:rsidR="003A75C8" w:rsidRDefault="003A75C8" w:rsidP="00207820">
                  <w:pPr>
                    <w:jc w:val="center"/>
                    <w:rPr>
                      <w:sz w:val="36"/>
                      <w:szCs w:val="36"/>
                    </w:rPr>
                  </w:pPr>
                </w:p>
                <w:p w:rsidR="003A75C8" w:rsidRDefault="003A75C8" w:rsidP="00207820">
                  <w:pPr>
                    <w:jc w:val="center"/>
                    <w:rPr>
                      <w:sz w:val="36"/>
                      <w:szCs w:val="36"/>
                    </w:rPr>
                  </w:pPr>
                </w:p>
                <w:p w:rsidR="003A75C8" w:rsidRDefault="003A75C8" w:rsidP="00207820">
                  <w:pPr>
                    <w:jc w:val="center"/>
                    <w:rPr>
                      <w:sz w:val="36"/>
                      <w:szCs w:val="36"/>
                    </w:rPr>
                  </w:pPr>
                </w:p>
                <w:p w:rsidR="003A75C8" w:rsidRDefault="003A75C8" w:rsidP="00207820">
                  <w:pPr>
                    <w:jc w:val="center"/>
                    <w:rPr>
                      <w:sz w:val="36"/>
                      <w:szCs w:val="36"/>
                    </w:rPr>
                  </w:pPr>
                </w:p>
                <w:p w:rsidR="003A75C8" w:rsidRDefault="003A75C8" w:rsidP="00207820">
                  <w:pPr>
                    <w:jc w:val="center"/>
                    <w:rPr>
                      <w:sz w:val="36"/>
                      <w:szCs w:val="36"/>
                    </w:rPr>
                  </w:pPr>
                </w:p>
                <w:p w:rsidR="003A75C8" w:rsidRDefault="003A75C8" w:rsidP="00207820">
                  <w:pPr>
                    <w:jc w:val="center"/>
                    <w:rPr>
                      <w:sz w:val="36"/>
                      <w:szCs w:val="36"/>
                    </w:rPr>
                  </w:pPr>
                </w:p>
                <w:p w:rsidR="003A75C8" w:rsidRDefault="003A75C8" w:rsidP="00207820">
                  <w:pPr>
                    <w:jc w:val="center"/>
                    <w:rPr>
                      <w:sz w:val="36"/>
                      <w:szCs w:val="36"/>
                    </w:rPr>
                  </w:pPr>
                </w:p>
                <w:p w:rsidR="003A75C8" w:rsidRDefault="003A75C8" w:rsidP="00207820">
                  <w:pPr>
                    <w:jc w:val="center"/>
                    <w:rPr>
                      <w:sz w:val="36"/>
                      <w:szCs w:val="36"/>
                    </w:rPr>
                  </w:pPr>
                  <w:proofErr w:type="gramStart"/>
                  <w:r>
                    <w:rPr>
                      <w:sz w:val="36"/>
                      <w:szCs w:val="36"/>
                    </w:rPr>
                    <w:t>a</w:t>
                  </w:r>
                  <w:proofErr w:type="gramEnd"/>
                </w:p>
                <w:p w:rsidR="003A75C8" w:rsidRPr="00FF6257" w:rsidRDefault="003A75C8" w:rsidP="00207820">
                  <w:pPr>
                    <w:rPr>
                      <w:sz w:val="36"/>
                      <w:szCs w:val="36"/>
                    </w:rPr>
                  </w:pPr>
                </w:p>
              </w:txbxContent>
            </v:textbox>
          </v:rect>
        </w:pict>
      </w: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93252A">
      <w:pPr>
        <w:spacing w:before="100" w:beforeAutospacing="1" w:after="100" w:afterAutospacing="1" w:line="240" w:lineRule="auto"/>
      </w:pPr>
      <w:r>
        <w:t xml:space="preserve">Ketika </w:t>
      </w:r>
      <w:proofErr w:type="gramStart"/>
      <w:r>
        <w:t>user  klik</w:t>
      </w:r>
      <w:proofErr w:type="gramEnd"/>
    </w:p>
    <w:p w:rsidR="0093252A" w:rsidRPr="0093252A" w:rsidRDefault="0093252A" w:rsidP="0093252A">
      <w:pPr>
        <w:spacing w:before="100" w:beforeAutospacing="1" w:after="100" w:afterAutospacing="1" w:line="240" w:lineRule="auto"/>
      </w:pPr>
      <w:r>
        <w:t>Transportasi</w:t>
      </w:r>
    </w:p>
    <w:p w:rsidR="0093252A" w:rsidRDefault="0093252A" w:rsidP="0093252A">
      <w:pPr>
        <w:rPr>
          <w:rFonts w:ascii="Times New Roman" w:eastAsia="Times New Roman" w:hAnsi="Times New Roman" w:cs="Times New Roman"/>
          <w:sz w:val="24"/>
          <w:szCs w:val="24"/>
        </w:rPr>
      </w:pPr>
      <w:r w:rsidRPr="007543FC">
        <w:rPr>
          <w:rFonts w:ascii="Times New Roman" w:eastAsia="Times New Roman" w:hAnsi="Times New Roman" w:cs="Times New Roman"/>
          <w:sz w:val="24"/>
          <w:szCs w:val="24"/>
        </w:rPr>
        <w:t xml:space="preserve">Muncul Halaman untuk menganalisa upah kenaikan </w:t>
      </w:r>
      <w:proofErr w:type="gramStart"/>
      <w:r w:rsidRPr="007543FC">
        <w:rPr>
          <w:rFonts w:ascii="Times New Roman" w:eastAsia="Times New Roman" w:hAnsi="Times New Roman" w:cs="Times New Roman"/>
          <w:sz w:val="24"/>
          <w:szCs w:val="24"/>
        </w:rPr>
        <w:t>harga</w:t>
      </w:r>
      <w:r>
        <w:rPr>
          <w:rFonts w:ascii="Times New Roman" w:eastAsia="Times New Roman" w:hAnsi="Times New Roman" w:cs="Times New Roman"/>
          <w:sz w:val="24"/>
          <w:szCs w:val="24"/>
        </w:rPr>
        <w:t xml:space="preserve">  komponentransportasi</w:t>
      </w:r>
      <w:proofErr w:type="gramEnd"/>
      <w:r>
        <w:rPr>
          <w:rFonts w:ascii="Times New Roman" w:eastAsia="Times New Roman" w:hAnsi="Times New Roman" w:cs="Times New Roman"/>
          <w:sz w:val="24"/>
          <w:szCs w:val="24"/>
        </w:rPr>
        <w:t xml:space="preserve"> </w:t>
      </w:r>
      <w:r w:rsidRPr="007543FC">
        <w:rPr>
          <w:rFonts w:ascii="Times New Roman" w:eastAsia="Times New Roman" w:hAnsi="Times New Roman" w:cs="Times New Roman"/>
          <w:sz w:val="24"/>
          <w:szCs w:val="24"/>
        </w:rPr>
        <w:t>setelah penetapan UMR.</w:t>
      </w:r>
      <w:r w:rsidRPr="007543FC">
        <w:rPr>
          <w:rFonts w:ascii="Times New Roman" w:eastAsia="Times New Roman" w:hAnsi="Times New Roman" w:cs="Times New Roman"/>
          <w:spacing w:val="-15"/>
          <w:sz w:val="24"/>
          <w:szCs w:val="24"/>
        </w:rPr>
        <w:t xml:space="preserve"> Halaman ini </w:t>
      </w:r>
      <w:proofErr w:type="gramStart"/>
      <w:r w:rsidRPr="007543FC">
        <w:rPr>
          <w:rFonts w:ascii="Times New Roman" w:eastAsia="Times New Roman" w:hAnsi="Times New Roman" w:cs="Times New Roman"/>
          <w:sz w:val="24"/>
          <w:szCs w:val="24"/>
        </w:rPr>
        <w:t>akan</w:t>
      </w:r>
      <w:proofErr w:type="gramEnd"/>
      <w:r w:rsidRPr="007543FC">
        <w:rPr>
          <w:rFonts w:ascii="Times New Roman" w:eastAsia="Times New Roman" w:hAnsi="Times New Roman" w:cs="Times New Roman"/>
          <w:sz w:val="24"/>
          <w:szCs w:val="24"/>
        </w:rPr>
        <w:t xml:space="preserve"> memberikan pertanyaan-pertanyaan kepada pengguna terkait k</w:t>
      </w:r>
      <w:r>
        <w:rPr>
          <w:rFonts w:ascii="Times New Roman" w:eastAsia="Times New Roman" w:hAnsi="Times New Roman" w:cs="Times New Roman"/>
          <w:sz w:val="24"/>
          <w:szCs w:val="24"/>
        </w:rPr>
        <w:t>enaikan harga komponen transportasi</w:t>
      </w:r>
      <w:r w:rsidRPr="007543FC">
        <w:rPr>
          <w:rFonts w:ascii="Times New Roman" w:eastAsia="Times New Roman" w:hAnsi="Times New Roman" w:cs="Times New Roman"/>
          <w:sz w:val="24"/>
          <w:szCs w:val="24"/>
        </w:rPr>
        <w:t xml:space="preserve"> setelah penetapan upah. Pengguna </w:t>
      </w:r>
      <w:proofErr w:type="gramStart"/>
      <w:r w:rsidRPr="007543FC">
        <w:rPr>
          <w:rFonts w:ascii="Times New Roman" w:eastAsia="Times New Roman" w:hAnsi="Times New Roman" w:cs="Times New Roman"/>
          <w:sz w:val="24"/>
          <w:szCs w:val="24"/>
        </w:rPr>
        <w:t>akan</w:t>
      </w:r>
      <w:proofErr w:type="gramEnd"/>
      <w:r w:rsidRPr="007543FC">
        <w:rPr>
          <w:rFonts w:ascii="Times New Roman" w:eastAsia="Times New Roman" w:hAnsi="Times New Roman" w:cs="Times New Roman"/>
          <w:sz w:val="24"/>
          <w:szCs w:val="24"/>
        </w:rPr>
        <w:t xml:space="preserve"> memberikan fakta berupa jawaban “YA” atau“TIDAK” pada setiap pertanyaan yang diajukan</w:t>
      </w:r>
      <w:r>
        <w:rPr>
          <w:rFonts w:ascii="Times New Roman" w:eastAsia="Times New Roman" w:hAnsi="Times New Roman" w:cs="Times New Roman"/>
          <w:sz w:val="24"/>
          <w:szCs w:val="24"/>
        </w:rPr>
        <w:t>.</w:t>
      </w:r>
    </w:p>
    <w:p w:rsidR="0093252A" w:rsidRDefault="0093252A" w:rsidP="0093252A">
      <w:pPr>
        <w:spacing w:before="100" w:beforeAutospacing="1" w:after="100" w:afterAutospacing="1" w:line="240" w:lineRule="auto"/>
      </w:pPr>
      <w:proofErr w:type="gramStart"/>
      <w:r>
        <w:t>1.apakah</w:t>
      </w:r>
      <w:proofErr w:type="gramEnd"/>
      <w:r>
        <w:t xml:space="preserve"> setelah penetapan UMR  ada kenaikan harga sarana Transportasi kerja dan lainnya?</w:t>
      </w:r>
    </w:p>
    <w:p w:rsidR="0093252A" w:rsidRDefault="0093252A" w:rsidP="0093252A">
      <w:pPr>
        <w:numPr>
          <w:ilvl w:val="0"/>
          <w:numId w:val="11"/>
        </w:numPr>
        <w:spacing w:before="100" w:beforeAutospacing="1" w:after="100" w:afterAutospacing="1" w:line="240" w:lineRule="auto"/>
      </w:pPr>
      <w:r>
        <w:t xml:space="preserve">Ya  </w:t>
      </w:r>
    </w:p>
    <w:p w:rsidR="0093252A" w:rsidRDefault="0093252A" w:rsidP="0093252A">
      <w:pPr>
        <w:numPr>
          <w:ilvl w:val="0"/>
          <w:numId w:val="11"/>
        </w:numPr>
        <w:spacing w:before="100" w:beforeAutospacing="1" w:after="100" w:afterAutospacing="1" w:line="240" w:lineRule="auto"/>
      </w:pPr>
      <w:r>
        <w:t>Tidak</w:t>
      </w:r>
    </w:p>
    <w:p w:rsidR="0093252A" w:rsidRDefault="0093252A" w:rsidP="0093252A">
      <w:pPr>
        <w:spacing w:before="100" w:beforeAutospacing="1" w:after="100" w:afterAutospacing="1" w:line="240" w:lineRule="auto"/>
      </w:pPr>
      <w:proofErr w:type="gramStart"/>
      <w:r>
        <w:t>b.halaman</w:t>
      </w:r>
      <w:proofErr w:type="gramEnd"/>
      <w:r>
        <w:t xml:space="preserve"> hasil analisa/kesimpulan</w:t>
      </w:r>
    </w:p>
    <w:p w:rsidR="0093252A" w:rsidRDefault="0093252A" w:rsidP="0093252A">
      <w:pPr>
        <w:spacing w:before="100" w:beforeAutospacing="1" w:after="100" w:afterAutospacing="1" w:line="240" w:lineRule="auto"/>
      </w:pPr>
      <w:proofErr w:type="gramStart"/>
      <w:r>
        <w:t>apabila</w:t>
      </w:r>
      <w:proofErr w:type="gramEnd"/>
      <w:r>
        <w:t xml:space="preserve"> jawaban</w:t>
      </w:r>
    </w:p>
    <w:p w:rsidR="0093252A" w:rsidRDefault="0093252A" w:rsidP="0093252A">
      <w:pPr>
        <w:spacing w:before="100" w:beforeAutospacing="1" w:after="100" w:afterAutospacing="1" w:line="240" w:lineRule="auto"/>
      </w:pPr>
      <w:proofErr w:type="gramStart"/>
      <w:r>
        <w:t>a.tidak</w:t>
      </w:r>
      <w:proofErr w:type="gramEnd"/>
      <w:r>
        <w:t xml:space="preserve"> layak </w:t>
      </w:r>
      <w:r>
        <w:tab/>
        <w:t>: &gt; 1 P =ya                       ,p=pertanyaan</w:t>
      </w:r>
    </w:p>
    <w:p w:rsidR="0093252A" w:rsidRDefault="0093252A" w:rsidP="0093252A">
      <w:pPr>
        <w:spacing w:before="100" w:beforeAutospacing="1" w:after="100" w:afterAutospacing="1" w:line="240" w:lineRule="auto"/>
      </w:pPr>
      <w:r>
        <w:t>b.Layak</w:t>
      </w:r>
      <w:r>
        <w:tab/>
      </w:r>
      <w:r>
        <w:tab/>
        <w:t xml:space="preserve">:  1p =tidak                    </w:t>
      </w:r>
      <w:proofErr w:type="gramStart"/>
      <w:r>
        <w:t>,p</w:t>
      </w:r>
      <w:proofErr w:type="gramEnd"/>
      <w:r>
        <w:t>=pertanyaan</w:t>
      </w:r>
    </w:p>
    <w:p w:rsidR="0093252A" w:rsidRDefault="0093252A" w:rsidP="0093252A">
      <w:pPr>
        <w:spacing w:before="100" w:beforeAutospacing="1" w:after="100" w:afterAutospacing="1" w:line="240" w:lineRule="auto"/>
      </w:pPr>
    </w:p>
    <w:p w:rsidR="00662366" w:rsidRDefault="00D83E29" w:rsidP="00BF7DEC">
      <w:pPr>
        <w:spacing w:before="100" w:beforeAutospacing="1" w:after="100" w:afterAutospacing="1" w:line="240" w:lineRule="auto"/>
      </w:pPr>
      <w:r>
        <w:rPr>
          <w:noProof/>
        </w:rPr>
        <w:pict>
          <v:rect id="Rectangle 29" o:spid="_x0000_s1048" style="position:absolute;margin-left:8.25pt;margin-top:23.6pt;width:426.75pt;height:268.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" fillcolor="white [3201]" strokecolor="#4f81bd [3204]" strokeweight="2pt">
            <v:textbox>
              <w:txbxContent>
                <w:p w:rsidR="003A75C8" w:rsidRDefault="003A75C8" w:rsidP="0093252A">
                  <w:pPr>
                    <w:jc w:val="center"/>
                    <w:rPr>
                      <w:sz w:val="36"/>
                      <w:szCs w:val="36"/>
                    </w:rPr>
                  </w:pPr>
                  <w:r w:rsidRPr="00FF6257">
                    <w:rPr>
                      <w:sz w:val="36"/>
                      <w:szCs w:val="36"/>
                    </w:rPr>
                    <w:t>K</w:t>
                  </w:r>
                  <w:r>
                    <w:rPr>
                      <w:sz w:val="36"/>
                      <w:szCs w:val="36"/>
                    </w:rPr>
                    <w:t>esimpulan</w:t>
                  </w:r>
                </w:p>
                <w:p w:rsidR="003A75C8" w:rsidRDefault="003A75C8" w:rsidP="0093252A">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TIDAK LAYAK</w:t>
                  </w:r>
                </w:p>
                <w:p w:rsidR="003A75C8" w:rsidRDefault="003A75C8" w:rsidP="0093252A">
                  <w:pPr>
                    <w:jc w:val="center"/>
                    <w:rPr>
                      <w:sz w:val="36"/>
                      <w:szCs w:val="36"/>
                    </w:rPr>
                  </w:pPr>
                  <w:r>
                    <w:rPr>
                      <w:sz w:val="36"/>
                      <w:szCs w:val="36"/>
                    </w:rPr>
                    <w:t>Solusinya</w:t>
                  </w:r>
                </w:p>
                <w:p w:rsidR="003A75C8" w:rsidRDefault="003A75C8" w:rsidP="0093252A">
                  <w:pPr>
                    <w:jc w:val="center"/>
                    <w:rPr>
                      <w:sz w:val="36"/>
                      <w:szCs w:val="36"/>
                    </w:rPr>
                  </w:pPr>
                  <w:r>
                    <w:rPr>
                      <w:sz w:val="36"/>
                      <w:szCs w:val="36"/>
                    </w:rPr>
                    <w:t xml:space="preserve">Segera lapor dan konsultasi ke Serikat pekerja anda </w:t>
                  </w:r>
                </w:p>
                <w:p w:rsidR="003A75C8" w:rsidRDefault="003A75C8" w:rsidP="0093252A">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93252A">
                  <w:pPr>
                    <w:jc w:val="center"/>
                    <w:rPr>
                      <w:sz w:val="36"/>
                      <w:szCs w:val="36"/>
                    </w:rPr>
                  </w:pPr>
                  <w:r>
                    <w:t>1P jawaban=ya</w:t>
                  </w:r>
                  <w:proofErr w:type="gramStart"/>
                  <w:r>
                    <w:t>,p</w:t>
                  </w:r>
                  <w:proofErr w:type="gramEnd"/>
                  <w:r>
                    <w:t xml:space="preserve">=pertanyaan                 </w:t>
                  </w:r>
                </w:p>
                <w:p w:rsidR="003A75C8" w:rsidRDefault="003A75C8" w:rsidP="0093252A">
                  <w:pPr>
                    <w:jc w:val="center"/>
                    <w:rPr>
                      <w:sz w:val="36"/>
                      <w:szCs w:val="36"/>
                    </w:rPr>
                  </w:pPr>
                </w:p>
                <w:p w:rsidR="003A75C8" w:rsidRDefault="003A75C8" w:rsidP="0093252A">
                  <w:pPr>
                    <w:jc w:val="center"/>
                    <w:rPr>
                      <w:sz w:val="36"/>
                      <w:szCs w:val="36"/>
                    </w:rPr>
                  </w:pPr>
                </w:p>
                <w:p w:rsidR="003A75C8" w:rsidRDefault="003A75C8" w:rsidP="0093252A">
                  <w:pPr>
                    <w:jc w:val="center"/>
                    <w:rPr>
                      <w:sz w:val="36"/>
                      <w:szCs w:val="36"/>
                    </w:rPr>
                  </w:pPr>
                </w:p>
                <w:p w:rsidR="003A75C8" w:rsidRDefault="003A75C8" w:rsidP="0093252A">
                  <w:pPr>
                    <w:jc w:val="center"/>
                    <w:rPr>
                      <w:sz w:val="36"/>
                      <w:szCs w:val="36"/>
                    </w:rPr>
                  </w:pPr>
                </w:p>
                <w:p w:rsidR="003A75C8" w:rsidRDefault="003A75C8" w:rsidP="0093252A">
                  <w:pPr>
                    <w:jc w:val="center"/>
                    <w:rPr>
                      <w:sz w:val="36"/>
                      <w:szCs w:val="36"/>
                    </w:rPr>
                  </w:pPr>
                </w:p>
                <w:p w:rsidR="003A75C8" w:rsidRDefault="003A75C8" w:rsidP="0093252A">
                  <w:pPr>
                    <w:jc w:val="center"/>
                    <w:rPr>
                      <w:sz w:val="36"/>
                      <w:szCs w:val="36"/>
                    </w:rPr>
                  </w:pPr>
                </w:p>
                <w:p w:rsidR="003A75C8" w:rsidRDefault="003A75C8" w:rsidP="0093252A">
                  <w:pPr>
                    <w:jc w:val="center"/>
                    <w:rPr>
                      <w:sz w:val="36"/>
                      <w:szCs w:val="36"/>
                    </w:rPr>
                  </w:pPr>
                  <w:proofErr w:type="gramStart"/>
                  <w:r>
                    <w:rPr>
                      <w:sz w:val="36"/>
                      <w:szCs w:val="36"/>
                    </w:rPr>
                    <w:t>a</w:t>
                  </w:r>
                  <w:proofErr w:type="gramEnd"/>
                </w:p>
                <w:p w:rsidR="003A75C8" w:rsidRPr="00FF6257" w:rsidRDefault="003A75C8" w:rsidP="0093252A">
                  <w:pPr>
                    <w:rPr>
                      <w:sz w:val="36"/>
                      <w:szCs w:val="36"/>
                    </w:rPr>
                  </w:pPr>
                </w:p>
              </w:txbxContent>
            </v:textbox>
          </v:rect>
        </w:pict>
      </w:r>
      <w:proofErr w:type="gramStart"/>
      <w:r w:rsidR="0093252A">
        <w:t>a.tidak</w:t>
      </w:r>
      <w:proofErr w:type="gramEnd"/>
      <w:r w:rsidR="0093252A">
        <w:t xml:space="preserve"> layak</w:t>
      </w: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D83E29" w:rsidP="00BF7DEC">
      <w:pPr>
        <w:spacing w:before="100" w:beforeAutospacing="1" w:after="100" w:afterAutospacing="1" w:line="240" w:lineRule="auto"/>
      </w:pPr>
      <w:r>
        <w:rPr>
          <w:noProof/>
        </w:rPr>
        <w:pict>
          <v:rect id="Rectangle 30" o:spid="_x0000_s1049" style="position:absolute;margin-left:8.25pt;margin-top:14.2pt;width:426.75pt;height:265.5pt;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" fillcolor="white [3201]" strokecolor="#4f81bd [3204]" strokeweight="2pt">
            <v:textbox>
              <w:txbxContent>
                <w:p w:rsidR="003A75C8" w:rsidRDefault="003A75C8" w:rsidP="0093252A">
                  <w:pPr>
                    <w:jc w:val="center"/>
                    <w:rPr>
                      <w:sz w:val="36"/>
                      <w:szCs w:val="36"/>
                    </w:rPr>
                  </w:pPr>
                  <w:r w:rsidRPr="00FF6257">
                    <w:rPr>
                      <w:sz w:val="36"/>
                      <w:szCs w:val="36"/>
                    </w:rPr>
                    <w:t>K</w:t>
                  </w:r>
                  <w:r>
                    <w:rPr>
                      <w:sz w:val="36"/>
                      <w:szCs w:val="36"/>
                    </w:rPr>
                    <w:t>esimpulan</w:t>
                  </w:r>
                </w:p>
                <w:p w:rsidR="003A75C8" w:rsidRDefault="003A75C8" w:rsidP="0093252A">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LAYAK</w:t>
                  </w:r>
                </w:p>
                <w:p w:rsidR="003A75C8" w:rsidRDefault="003A75C8" w:rsidP="0093252A">
                  <w:pPr>
                    <w:jc w:val="center"/>
                    <w:rPr>
                      <w:sz w:val="36"/>
                      <w:szCs w:val="36"/>
                    </w:rPr>
                  </w:pPr>
                  <w:r>
                    <w:rPr>
                      <w:sz w:val="36"/>
                      <w:szCs w:val="36"/>
                    </w:rPr>
                    <w:t>Solusinya:</w:t>
                  </w:r>
                </w:p>
                <w:p w:rsidR="003A75C8" w:rsidRDefault="003A75C8" w:rsidP="0093252A">
                  <w:pPr>
                    <w:jc w:val="center"/>
                    <w:rPr>
                      <w:sz w:val="36"/>
                      <w:szCs w:val="36"/>
                    </w:rPr>
                  </w:pPr>
                  <w:proofErr w:type="gramStart"/>
                  <w:r>
                    <w:rPr>
                      <w:sz w:val="36"/>
                      <w:szCs w:val="36"/>
                    </w:rPr>
                    <w:t>bersyukur</w:t>
                  </w:r>
                  <w:proofErr w:type="gramEnd"/>
                </w:p>
                <w:p w:rsidR="003A75C8" w:rsidRDefault="003A75C8" w:rsidP="0093252A">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93252A">
                  <w:pPr>
                    <w:jc w:val="center"/>
                    <w:rPr>
                      <w:sz w:val="36"/>
                      <w:szCs w:val="36"/>
                    </w:rPr>
                  </w:pPr>
                  <w:r>
                    <w:t>1 P =</w:t>
                  </w:r>
                  <w:proofErr w:type="gramStart"/>
                  <w:r>
                    <w:t>tidak  ,p</w:t>
                  </w:r>
                  <w:proofErr w:type="gramEnd"/>
                  <w:r>
                    <w:t xml:space="preserve">=pertanyaan                 </w:t>
                  </w:r>
                </w:p>
                <w:p w:rsidR="003A75C8" w:rsidRDefault="003A75C8" w:rsidP="0093252A">
                  <w:pPr>
                    <w:jc w:val="center"/>
                    <w:rPr>
                      <w:sz w:val="36"/>
                      <w:szCs w:val="36"/>
                    </w:rPr>
                  </w:pPr>
                </w:p>
                <w:p w:rsidR="003A75C8" w:rsidRDefault="003A75C8" w:rsidP="0093252A">
                  <w:pPr>
                    <w:jc w:val="center"/>
                    <w:rPr>
                      <w:sz w:val="36"/>
                      <w:szCs w:val="36"/>
                    </w:rPr>
                  </w:pPr>
                </w:p>
                <w:p w:rsidR="003A75C8" w:rsidRDefault="003A75C8" w:rsidP="0093252A">
                  <w:pPr>
                    <w:jc w:val="center"/>
                    <w:rPr>
                      <w:sz w:val="36"/>
                      <w:szCs w:val="36"/>
                    </w:rPr>
                  </w:pPr>
                </w:p>
                <w:p w:rsidR="003A75C8" w:rsidRDefault="003A75C8" w:rsidP="0093252A">
                  <w:pPr>
                    <w:jc w:val="center"/>
                    <w:rPr>
                      <w:sz w:val="36"/>
                      <w:szCs w:val="36"/>
                    </w:rPr>
                  </w:pPr>
                </w:p>
                <w:p w:rsidR="003A75C8" w:rsidRDefault="003A75C8" w:rsidP="0093252A">
                  <w:pPr>
                    <w:jc w:val="center"/>
                    <w:rPr>
                      <w:sz w:val="36"/>
                      <w:szCs w:val="36"/>
                    </w:rPr>
                  </w:pPr>
                </w:p>
                <w:p w:rsidR="003A75C8" w:rsidRDefault="003A75C8" w:rsidP="0093252A">
                  <w:pPr>
                    <w:jc w:val="center"/>
                    <w:rPr>
                      <w:sz w:val="36"/>
                      <w:szCs w:val="36"/>
                    </w:rPr>
                  </w:pPr>
                </w:p>
                <w:p w:rsidR="003A75C8" w:rsidRDefault="003A75C8" w:rsidP="0093252A">
                  <w:pPr>
                    <w:jc w:val="center"/>
                    <w:rPr>
                      <w:sz w:val="36"/>
                      <w:szCs w:val="36"/>
                    </w:rPr>
                  </w:pPr>
                </w:p>
                <w:p w:rsidR="003A75C8" w:rsidRDefault="003A75C8" w:rsidP="0093252A">
                  <w:pPr>
                    <w:jc w:val="center"/>
                    <w:rPr>
                      <w:sz w:val="36"/>
                      <w:szCs w:val="36"/>
                    </w:rPr>
                  </w:pPr>
                  <w:proofErr w:type="gramStart"/>
                  <w:r>
                    <w:rPr>
                      <w:sz w:val="36"/>
                      <w:szCs w:val="36"/>
                    </w:rPr>
                    <w:t>a</w:t>
                  </w:r>
                  <w:proofErr w:type="gramEnd"/>
                </w:p>
                <w:p w:rsidR="003A75C8" w:rsidRPr="00FF6257" w:rsidRDefault="003A75C8" w:rsidP="0093252A">
                  <w:pPr>
                    <w:rPr>
                      <w:sz w:val="36"/>
                      <w:szCs w:val="36"/>
                    </w:rPr>
                  </w:pPr>
                </w:p>
              </w:txbxContent>
            </v:textbox>
          </v:rect>
        </w:pict>
      </w:r>
      <w:r w:rsidR="0093252A">
        <w:t>b.layak</w:t>
      </w:r>
    </w:p>
    <w:p w:rsidR="002D7865" w:rsidRDefault="002D7865"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2D7865" w:rsidRDefault="002D7865" w:rsidP="002D7865">
      <w:pPr>
        <w:spacing w:before="100" w:beforeAutospacing="1" w:after="100" w:afterAutospacing="1" w:line="240" w:lineRule="auto"/>
      </w:pPr>
      <w:r>
        <w:t xml:space="preserve">Ketika </w:t>
      </w:r>
      <w:proofErr w:type="gramStart"/>
      <w:r>
        <w:t>user  klik</w:t>
      </w:r>
      <w:proofErr w:type="gramEnd"/>
    </w:p>
    <w:p w:rsidR="002D7865" w:rsidRPr="0093252A" w:rsidRDefault="002D7865" w:rsidP="002D7865">
      <w:pPr>
        <w:spacing w:before="100" w:beforeAutospacing="1" w:after="100" w:afterAutospacing="1" w:line="240" w:lineRule="auto"/>
      </w:pPr>
      <w:r>
        <w:t>Rekreasi dan tabungan</w:t>
      </w:r>
    </w:p>
    <w:p w:rsidR="002D7865" w:rsidRDefault="002D7865" w:rsidP="002D7865">
      <w:pPr>
        <w:rPr>
          <w:rFonts w:ascii="Times New Roman" w:eastAsia="Times New Roman" w:hAnsi="Times New Roman" w:cs="Times New Roman"/>
          <w:sz w:val="24"/>
          <w:szCs w:val="24"/>
        </w:rPr>
      </w:pPr>
      <w:r w:rsidRPr="007543FC">
        <w:rPr>
          <w:rFonts w:ascii="Times New Roman" w:eastAsia="Times New Roman" w:hAnsi="Times New Roman" w:cs="Times New Roman"/>
          <w:sz w:val="24"/>
          <w:szCs w:val="24"/>
        </w:rPr>
        <w:t xml:space="preserve">Muncul Halaman untuk menganalisa upah kenaikan </w:t>
      </w:r>
      <w:proofErr w:type="gramStart"/>
      <w:r w:rsidRPr="007543FC">
        <w:rPr>
          <w:rFonts w:ascii="Times New Roman" w:eastAsia="Times New Roman" w:hAnsi="Times New Roman" w:cs="Times New Roman"/>
          <w:sz w:val="24"/>
          <w:szCs w:val="24"/>
        </w:rPr>
        <w:t>harga</w:t>
      </w:r>
      <w:r>
        <w:rPr>
          <w:rFonts w:ascii="Times New Roman" w:eastAsia="Times New Roman" w:hAnsi="Times New Roman" w:cs="Times New Roman"/>
          <w:sz w:val="24"/>
          <w:szCs w:val="24"/>
        </w:rPr>
        <w:t xml:space="preserve">  komponenrekreasi</w:t>
      </w:r>
      <w:proofErr w:type="gramEnd"/>
      <w:r>
        <w:rPr>
          <w:rFonts w:ascii="Times New Roman" w:eastAsia="Times New Roman" w:hAnsi="Times New Roman" w:cs="Times New Roman"/>
          <w:sz w:val="24"/>
          <w:szCs w:val="24"/>
        </w:rPr>
        <w:t xml:space="preserve"> dan tabungan</w:t>
      </w:r>
      <w:r w:rsidRPr="007543FC">
        <w:rPr>
          <w:rFonts w:ascii="Times New Roman" w:eastAsia="Times New Roman" w:hAnsi="Times New Roman" w:cs="Times New Roman"/>
          <w:sz w:val="24"/>
          <w:szCs w:val="24"/>
        </w:rPr>
        <w:t>setelah penetapan UMR.</w:t>
      </w:r>
      <w:r w:rsidRPr="007543FC">
        <w:rPr>
          <w:rFonts w:ascii="Times New Roman" w:eastAsia="Times New Roman" w:hAnsi="Times New Roman" w:cs="Times New Roman"/>
          <w:spacing w:val="-15"/>
          <w:sz w:val="24"/>
          <w:szCs w:val="24"/>
        </w:rPr>
        <w:t xml:space="preserve"> Halaman ini </w:t>
      </w:r>
      <w:proofErr w:type="gramStart"/>
      <w:r w:rsidRPr="007543FC">
        <w:rPr>
          <w:rFonts w:ascii="Times New Roman" w:eastAsia="Times New Roman" w:hAnsi="Times New Roman" w:cs="Times New Roman"/>
          <w:sz w:val="24"/>
          <w:szCs w:val="24"/>
        </w:rPr>
        <w:t>akan</w:t>
      </w:r>
      <w:proofErr w:type="gramEnd"/>
      <w:r w:rsidRPr="007543FC">
        <w:rPr>
          <w:rFonts w:ascii="Times New Roman" w:eastAsia="Times New Roman" w:hAnsi="Times New Roman" w:cs="Times New Roman"/>
          <w:sz w:val="24"/>
          <w:szCs w:val="24"/>
        </w:rPr>
        <w:t xml:space="preserve"> memberikan pertanyaan-pertanyaan kepada pengguna terkait k</w:t>
      </w:r>
      <w:r>
        <w:rPr>
          <w:rFonts w:ascii="Times New Roman" w:eastAsia="Times New Roman" w:hAnsi="Times New Roman" w:cs="Times New Roman"/>
          <w:sz w:val="24"/>
          <w:szCs w:val="24"/>
        </w:rPr>
        <w:t>enaikan harga komponen rekreasi dan tabungan</w:t>
      </w:r>
      <w:r w:rsidRPr="007543FC">
        <w:rPr>
          <w:rFonts w:ascii="Times New Roman" w:eastAsia="Times New Roman" w:hAnsi="Times New Roman" w:cs="Times New Roman"/>
          <w:sz w:val="24"/>
          <w:szCs w:val="24"/>
        </w:rPr>
        <w:t xml:space="preserve"> setelah penetapan upah. Pengguna </w:t>
      </w:r>
      <w:proofErr w:type="gramStart"/>
      <w:r w:rsidRPr="007543FC">
        <w:rPr>
          <w:rFonts w:ascii="Times New Roman" w:eastAsia="Times New Roman" w:hAnsi="Times New Roman" w:cs="Times New Roman"/>
          <w:sz w:val="24"/>
          <w:szCs w:val="24"/>
        </w:rPr>
        <w:t>akan</w:t>
      </w:r>
      <w:proofErr w:type="gramEnd"/>
      <w:r w:rsidRPr="007543FC">
        <w:rPr>
          <w:rFonts w:ascii="Times New Roman" w:eastAsia="Times New Roman" w:hAnsi="Times New Roman" w:cs="Times New Roman"/>
          <w:sz w:val="24"/>
          <w:szCs w:val="24"/>
        </w:rPr>
        <w:t xml:space="preserve"> memberikan fakta berupa jawaban “YA” atau“TIDAK” pada setiap pertanyaan yang diajukan</w:t>
      </w:r>
      <w:r>
        <w:rPr>
          <w:rFonts w:ascii="Times New Roman" w:eastAsia="Times New Roman" w:hAnsi="Times New Roman" w:cs="Times New Roman"/>
          <w:sz w:val="24"/>
          <w:szCs w:val="24"/>
        </w:rPr>
        <w:t>.</w:t>
      </w:r>
    </w:p>
    <w:p w:rsidR="002D7865" w:rsidRDefault="002D7865" w:rsidP="002D7865">
      <w:pPr>
        <w:spacing w:before="100" w:beforeAutospacing="1" w:after="100" w:afterAutospacing="1" w:line="240" w:lineRule="auto"/>
      </w:pPr>
      <w:proofErr w:type="gramStart"/>
      <w:r>
        <w:t>1.apakah</w:t>
      </w:r>
      <w:proofErr w:type="gramEnd"/>
      <w:r>
        <w:t xml:space="preserve"> setelah penetapan UMR  ada kenaikan harga sarana rekreasi daerah sekitar?</w:t>
      </w:r>
    </w:p>
    <w:p w:rsidR="002D7865" w:rsidRDefault="002D7865" w:rsidP="002D7865">
      <w:pPr>
        <w:numPr>
          <w:ilvl w:val="0"/>
          <w:numId w:val="11"/>
        </w:numPr>
        <w:spacing w:before="100" w:beforeAutospacing="1" w:after="100" w:afterAutospacing="1" w:line="240" w:lineRule="auto"/>
      </w:pPr>
      <w:r>
        <w:t xml:space="preserve">Ya  </w:t>
      </w:r>
    </w:p>
    <w:p w:rsidR="002D7865" w:rsidRDefault="002D7865" w:rsidP="002D7865">
      <w:pPr>
        <w:numPr>
          <w:ilvl w:val="0"/>
          <w:numId w:val="11"/>
        </w:numPr>
        <w:spacing w:before="100" w:beforeAutospacing="1" w:after="100" w:afterAutospacing="1" w:line="240" w:lineRule="auto"/>
      </w:pPr>
      <w:r>
        <w:t>Tidak</w:t>
      </w:r>
    </w:p>
    <w:p w:rsidR="002D7865" w:rsidRDefault="002D7865" w:rsidP="002D7865">
      <w:pPr>
        <w:spacing w:before="100" w:beforeAutospacing="1" w:after="100" w:afterAutospacing="1" w:line="240" w:lineRule="auto"/>
      </w:pPr>
      <w:proofErr w:type="gramStart"/>
      <w:r>
        <w:lastRenderedPageBreak/>
        <w:t>2.apakah</w:t>
      </w:r>
      <w:proofErr w:type="gramEnd"/>
      <w:r>
        <w:t xml:space="preserve"> setelah penetapan UMR  ada kenaikan tabungan 2% dari total UMR?</w:t>
      </w:r>
    </w:p>
    <w:p w:rsidR="002D7865" w:rsidRDefault="002D7865" w:rsidP="002D7865">
      <w:pPr>
        <w:numPr>
          <w:ilvl w:val="0"/>
          <w:numId w:val="11"/>
        </w:numPr>
        <w:spacing w:before="100" w:beforeAutospacing="1" w:after="100" w:afterAutospacing="1" w:line="240" w:lineRule="auto"/>
      </w:pPr>
      <w:r>
        <w:t xml:space="preserve">Ya  </w:t>
      </w:r>
    </w:p>
    <w:p w:rsidR="002D7865" w:rsidRDefault="002D7865" w:rsidP="002D7865">
      <w:pPr>
        <w:numPr>
          <w:ilvl w:val="0"/>
          <w:numId w:val="11"/>
        </w:numPr>
        <w:spacing w:before="100" w:beforeAutospacing="1" w:after="100" w:afterAutospacing="1" w:line="240" w:lineRule="auto"/>
      </w:pPr>
      <w:r>
        <w:t>Tidak</w:t>
      </w:r>
    </w:p>
    <w:p w:rsidR="0093252A" w:rsidRDefault="0093252A" w:rsidP="00BF7DEC">
      <w:pPr>
        <w:spacing w:before="100" w:beforeAutospacing="1" w:after="100" w:afterAutospacing="1" w:line="240" w:lineRule="auto"/>
      </w:pPr>
    </w:p>
    <w:p w:rsidR="002D7865" w:rsidRDefault="002D7865" w:rsidP="002D7865">
      <w:pPr>
        <w:spacing w:before="100" w:beforeAutospacing="1" w:after="100" w:afterAutospacing="1" w:line="240" w:lineRule="auto"/>
      </w:pPr>
      <w:proofErr w:type="gramStart"/>
      <w:r>
        <w:t>b.halaman</w:t>
      </w:r>
      <w:proofErr w:type="gramEnd"/>
      <w:r>
        <w:t xml:space="preserve"> hasil analisa/apabila jawaban</w:t>
      </w:r>
    </w:p>
    <w:p w:rsidR="002D7865" w:rsidRDefault="002D7865" w:rsidP="002D7865">
      <w:pPr>
        <w:spacing w:before="100" w:beforeAutospacing="1" w:after="100" w:afterAutospacing="1" w:line="240" w:lineRule="auto"/>
      </w:pPr>
      <w:proofErr w:type="gramStart"/>
      <w:r>
        <w:t>a.tidak</w:t>
      </w:r>
      <w:proofErr w:type="gramEnd"/>
      <w:r>
        <w:t xml:space="preserve"> layak </w:t>
      </w:r>
      <w:r>
        <w:tab/>
        <w:t>: &gt; 1 P =ya                       ,p=pertanyaan</w:t>
      </w:r>
    </w:p>
    <w:p w:rsidR="002D7865" w:rsidRDefault="002D7865" w:rsidP="00BF7DEC">
      <w:pPr>
        <w:spacing w:before="100" w:beforeAutospacing="1" w:after="100" w:afterAutospacing="1" w:line="240" w:lineRule="auto"/>
      </w:pPr>
      <w:r>
        <w:t>c.Layak</w:t>
      </w:r>
      <w:r>
        <w:tab/>
      </w:r>
      <w:r>
        <w:tab/>
        <w:t xml:space="preserve">:  2p =tidak                    </w:t>
      </w:r>
      <w:proofErr w:type="gramStart"/>
      <w:r>
        <w:t>,p</w:t>
      </w:r>
      <w:proofErr w:type="gramEnd"/>
      <w:r>
        <w:t>=pertanyaan</w:t>
      </w:r>
    </w:p>
    <w:p w:rsidR="002D7865" w:rsidRDefault="002D7865" w:rsidP="00BF7DEC">
      <w:pPr>
        <w:spacing w:before="100" w:beforeAutospacing="1" w:after="100" w:afterAutospacing="1" w:line="240" w:lineRule="auto"/>
      </w:pPr>
      <w:proofErr w:type="gramStart"/>
      <w:r>
        <w:t>kesimpulan</w:t>
      </w:r>
      <w:proofErr w:type="gramEnd"/>
    </w:p>
    <w:p w:rsidR="002D7865" w:rsidRDefault="00D83E29" w:rsidP="00BF7DEC">
      <w:pPr>
        <w:spacing w:before="100" w:beforeAutospacing="1" w:after="100" w:afterAutospacing="1" w:line="240" w:lineRule="auto"/>
      </w:pPr>
      <w:r>
        <w:rPr>
          <w:noProof/>
        </w:rPr>
        <w:pict>
          <v:rect id="Rectangle 32" o:spid="_x0000_s1050" style="position:absolute;margin-left:3.75pt;margin-top:25.4pt;width:426.75pt;height:268.5pt;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" fillcolor="white [3201]" strokecolor="#4f81bd [3204]" strokeweight="2pt">
            <v:textbox>
              <w:txbxContent>
                <w:p w:rsidR="003A75C8" w:rsidRDefault="003A75C8" w:rsidP="002D7865">
                  <w:pPr>
                    <w:jc w:val="center"/>
                    <w:rPr>
                      <w:sz w:val="36"/>
                      <w:szCs w:val="36"/>
                    </w:rPr>
                  </w:pPr>
                  <w:r w:rsidRPr="00FF6257">
                    <w:rPr>
                      <w:sz w:val="36"/>
                      <w:szCs w:val="36"/>
                    </w:rPr>
                    <w:t>K</w:t>
                  </w:r>
                  <w:r>
                    <w:rPr>
                      <w:sz w:val="36"/>
                      <w:szCs w:val="36"/>
                    </w:rPr>
                    <w:t>esimpulan</w:t>
                  </w:r>
                </w:p>
                <w:p w:rsidR="003A75C8" w:rsidRDefault="003A75C8" w:rsidP="002D7865">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TIDAK LAYAK</w:t>
                  </w:r>
                </w:p>
                <w:p w:rsidR="003A75C8" w:rsidRDefault="003A75C8" w:rsidP="002D7865">
                  <w:pPr>
                    <w:jc w:val="center"/>
                    <w:rPr>
                      <w:sz w:val="36"/>
                      <w:szCs w:val="36"/>
                    </w:rPr>
                  </w:pPr>
                  <w:r>
                    <w:rPr>
                      <w:sz w:val="36"/>
                      <w:szCs w:val="36"/>
                    </w:rPr>
                    <w:t>Solusinya</w:t>
                  </w:r>
                </w:p>
                <w:p w:rsidR="003A75C8" w:rsidRDefault="003A75C8" w:rsidP="002D7865">
                  <w:pPr>
                    <w:jc w:val="center"/>
                    <w:rPr>
                      <w:sz w:val="36"/>
                      <w:szCs w:val="36"/>
                    </w:rPr>
                  </w:pPr>
                  <w:r>
                    <w:rPr>
                      <w:sz w:val="36"/>
                      <w:szCs w:val="36"/>
                    </w:rPr>
                    <w:t xml:space="preserve">Segera lapor dan konsultasi ke Serikat pekerja anda </w:t>
                  </w:r>
                </w:p>
                <w:p w:rsidR="003A75C8" w:rsidRDefault="003A75C8" w:rsidP="002D7865">
                  <w:pPr>
                    <w:jc w:val="center"/>
                    <w:rPr>
                      <w:sz w:val="36"/>
                      <w:szCs w:val="36"/>
                    </w:rPr>
                  </w:pPr>
                  <w:r>
                    <w:rPr>
                      <w:sz w:val="36"/>
                      <w:szCs w:val="36"/>
                    </w:rPr>
                    <w:t xml:space="preserve">Kesimpulan diperoleh setelah anda menentukan fakta yang ada </w:t>
                  </w:r>
                  <w:proofErr w:type="gramStart"/>
                  <w:r>
                    <w:rPr>
                      <w:sz w:val="36"/>
                      <w:szCs w:val="36"/>
                    </w:rPr>
                    <w:t>adalah :</w:t>
                  </w:r>
                  <w:proofErr w:type="gramEnd"/>
                </w:p>
                <w:p w:rsidR="003A75C8" w:rsidRDefault="003A75C8" w:rsidP="002D7865">
                  <w:pPr>
                    <w:jc w:val="center"/>
                    <w:rPr>
                      <w:sz w:val="36"/>
                      <w:szCs w:val="36"/>
                    </w:rPr>
                  </w:pPr>
                  <w:r>
                    <w:t xml:space="preserve">1P jawaban=ya     </w:t>
                  </w:r>
                  <w:proofErr w:type="gramStart"/>
                  <w:r>
                    <w:t>,p</w:t>
                  </w:r>
                  <w:proofErr w:type="gramEnd"/>
                  <w:r>
                    <w:t xml:space="preserve">=pertanyaan                 </w:t>
                  </w:r>
                </w:p>
                <w:p w:rsidR="003A75C8" w:rsidRDefault="003A75C8" w:rsidP="002D7865">
                  <w:pPr>
                    <w:jc w:val="center"/>
                    <w:rPr>
                      <w:sz w:val="36"/>
                      <w:szCs w:val="36"/>
                    </w:rPr>
                  </w:pPr>
                </w:p>
                <w:p w:rsidR="003A75C8" w:rsidRDefault="003A75C8" w:rsidP="002D7865">
                  <w:pPr>
                    <w:jc w:val="center"/>
                    <w:rPr>
                      <w:sz w:val="36"/>
                      <w:szCs w:val="36"/>
                    </w:rPr>
                  </w:pPr>
                </w:p>
                <w:p w:rsidR="003A75C8" w:rsidRDefault="003A75C8" w:rsidP="002D7865">
                  <w:pPr>
                    <w:jc w:val="center"/>
                    <w:rPr>
                      <w:sz w:val="36"/>
                      <w:szCs w:val="36"/>
                    </w:rPr>
                  </w:pPr>
                </w:p>
                <w:p w:rsidR="003A75C8" w:rsidRDefault="003A75C8" w:rsidP="002D7865">
                  <w:pPr>
                    <w:jc w:val="center"/>
                    <w:rPr>
                      <w:sz w:val="36"/>
                      <w:szCs w:val="36"/>
                    </w:rPr>
                  </w:pPr>
                </w:p>
                <w:p w:rsidR="003A75C8" w:rsidRDefault="003A75C8" w:rsidP="002D7865">
                  <w:pPr>
                    <w:jc w:val="center"/>
                    <w:rPr>
                      <w:sz w:val="36"/>
                      <w:szCs w:val="36"/>
                    </w:rPr>
                  </w:pPr>
                </w:p>
                <w:p w:rsidR="003A75C8" w:rsidRDefault="003A75C8" w:rsidP="002D7865">
                  <w:pPr>
                    <w:jc w:val="center"/>
                    <w:rPr>
                      <w:sz w:val="36"/>
                      <w:szCs w:val="36"/>
                    </w:rPr>
                  </w:pPr>
                </w:p>
                <w:p w:rsidR="003A75C8" w:rsidRDefault="003A75C8" w:rsidP="002D7865">
                  <w:pPr>
                    <w:jc w:val="center"/>
                    <w:rPr>
                      <w:sz w:val="36"/>
                      <w:szCs w:val="36"/>
                    </w:rPr>
                  </w:pPr>
                  <w:proofErr w:type="gramStart"/>
                  <w:r>
                    <w:rPr>
                      <w:sz w:val="36"/>
                      <w:szCs w:val="36"/>
                    </w:rPr>
                    <w:t>a</w:t>
                  </w:r>
                  <w:proofErr w:type="gramEnd"/>
                </w:p>
                <w:p w:rsidR="003A75C8" w:rsidRPr="00FF6257" w:rsidRDefault="003A75C8" w:rsidP="002D7865">
                  <w:pPr>
                    <w:rPr>
                      <w:sz w:val="36"/>
                      <w:szCs w:val="36"/>
                    </w:rPr>
                  </w:pPr>
                </w:p>
              </w:txbxContent>
            </v:textbox>
          </v:rect>
        </w:pict>
      </w:r>
      <w:proofErr w:type="gramStart"/>
      <w:r w:rsidR="002D7865">
        <w:t>a.tidak</w:t>
      </w:r>
      <w:proofErr w:type="gramEnd"/>
      <w:r w:rsidR="002D7865">
        <w:t xml:space="preserve"> layak</w:t>
      </w:r>
    </w:p>
    <w:p w:rsidR="002D7865" w:rsidRDefault="002D7865" w:rsidP="00BF7DEC">
      <w:pPr>
        <w:spacing w:before="100" w:beforeAutospacing="1" w:after="100" w:afterAutospacing="1" w:line="240" w:lineRule="auto"/>
      </w:pPr>
    </w:p>
    <w:p w:rsidR="002D7865" w:rsidRDefault="002D7865" w:rsidP="00BF7DEC">
      <w:pPr>
        <w:spacing w:before="100" w:beforeAutospacing="1" w:after="100" w:afterAutospacing="1" w:line="240" w:lineRule="auto"/>
      </w:pPr>
    </w:p>
    <w:p w:rsidR="002D7865" w:rsidRDefault="002D7865" w:rsidP="00BF7DEC">
      <w:pPr>
        <w:spacing w:before="100" w:beforeAutospacing="1" w:after="100" w:afterAutospacing="1" w:line="240" w:lineRule="auto"/>
      </w:pPr>
    </w:p>
    <w:p w:rsidR="002D7865" w:rsidRDefault="002D7865" w:rsidP="00BF7DEC">
      <w:pPr>
        <w:spacing w:before="100" w:beforeAutospacing="1" w:after="100" w:afterAutospacing="1" w:line="240" w:lineRule="auto"/>
      </w:pPr>
    </w:p>
    <w:p w:rsidR="002D7865" w:rsidRDefault="002D7865" w:rsidP="00BF7DEC">
      <w:pPr>
        <w:spacing w:before="100" w:beforeAutospacing="1" w:after="100" w:afterAutospacing="1" w:line="240" w:lineRule="auto"/>
      </w:pPr>
    </w:p>
    <w:p w:rsidR="002D7865" w:rsidRDefault="002D7865" w:rsidP="00BF7DEC">
      <w:pPr>
        <w:spacing w:before="100" w:beforeAutospacing="1" w:after="100" w:afterAutospacing="1" w:line="240" w:lineRule="auto"/>
      </w:pPr>
    </w:p>
    <w:p w:rsidR="002D7865" w:rsidRDefault="002D7865" w:rsidP="00BF7DEC">
      <w:pPr>
        <w:spacing w:before="100" w:beforeAutospacing="1" w:after="100" w:afterAutospacing="1" w:line="240" w:lineRule="auto"/>
      </w:pPr>
    </w:p>
    <w:p w:rsidR="002D7865" w:rsidRDefault="002D7865" w:rsidP="00BF7DEC">
      <w:pPr>
        <w:spacing w:before="100" w:beforeAutospacing="1" w:after="100" w:afterAutospacing="1" w:line="240" w:lineRule="auto"/>
      </w:pPr>
    </w:p>
    <w:p w:rsidR="002D7865" w:rsidRDefault="007B0F6C" w:rsidP="00BF7DEC">
      <w:pPr>
        <w:spacing w:before="100" w:beforeAutospacing="1" w:after="100" w:afterAutospacing="1" w:line="240" w:lineRule="auto"/>
      </w:pPr>
      <w:r>
        <w:t>b</w:t>
      </w:r>
      <w:r w:rsidR="002D7865">
        <w:t>.layak</w:t>
      </w:r>
    </w:p>
    <w:p w:rsidR="002D7865" w:rsidRDefault="002D7865" w:rsidP="00BF7DEC">
      <w:pPr>
        <w:spacing w:before="100" w:beforeAutospacing="1" w:after="100" w:afterAutospacing="1" w:line="240" w:lineRule="auto"/>
      </w:pPr>
    </w:p>
    <w:p w:rsidR="002D7865" w:rsidRDefault="00D83E29" w:rsidP="00BF7DEC">
      <w:pPr>
        <w:spacing w:before="100" w:beforeAutospacing="1" w:after="100" w:afterAutospacing="1" w:line="240" w:lineRule="auto"/>
      </w:pPr>
      <w:r>
        <w:rPr>
          <w:noProof/>
        </w:rPr>
        <w:pict>
          <v:rect id="Rectangle 22" o:spid="_x0000_s1051" style="position:absolute;margin-left:-10.5pt;margin-top:17.9pt;width:445.5pt;height:289.5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" fillcolor="white [3201]" strokecolor="#4f81bd [3204]" strokeweight="2pt">
            <v:textbox>
              <w:txbxContent>
                <w:p w:rsidR="003A75C8" w:rsidRDefault="003A75C8" w:rsidP="007F5AC0">
                  <w:pPr>
                    <w:jc w:val="center"/>
                    <w:rPr>
                      <w:sz w:val="36"/>
                      <w:szCs w:val="36"/>
                    </w:rPr>
                  </w:pPr>
                  <w:r w:rsidRPr="00FF6257">
                    <w:rPr>
                      <w:sz w:val="36"/>
                      <w:szCs w:val="36"/>
                    </w:rPr>
                    <w:t>K</w:t>
                  </w:r>
                  <w:r>
                    <w:rPr>
                      <w:sz w:val="36"/>
                      <w:szCs w:val="36"/>
                    </w:rPr>
                    <w:t>esimpulan</w:t>
                  </w:r>
                </w:p>
                <w:p w:rsidR="003A75C8" w:rsidRDefault="003A75C8" w:rsidP="007F5AC0">
                  <w:pPr>
                    <w:jc w:val="center"/>
                    <w:rPr>
                      <w:sz w:val="36"/>
                      <w:szCs w:val="36"/>
                    </w:rPr>
                  </w:pPr>
                  <w:r>
                    <w:rPr>
                      <w:sz w:val="36"/>
                      <w:szCs w:val="36"/>
                    </w:rPr>
                    <w:t xml:space="preserve">Hasil </w:t>
                  </w:r>
                  <w:proofErr w:type="gramStart"/>
                  <w:r>
                    <w:rPr>
                      <w:sz w:val="36"/>
                      <w:szCs w:val="36"/>
                    </w:rPr>
                    <w:t>analisa  :</w:t>
                  </w:r>
                  <w:proofErr w:type="gramEnd"/>
                  <w:r>
                    <w:rPr>
                      <w:sz w:val="36"/>
                      <w:szCs w:val="36"/>
                    </w:rPr>
                    <w:t xml:space="preserve">  Upah anda  LAYAK</w:t>
                  </w:r>
                </w:p>
                <w:p w:rsidR="003A75C8" w:rsidRDefault="003A75C8" w:rsidP="007F5AC0">
                  <w:pPr>
                    <w:jc w:val="center"/>
                    <w:rPr>
                      <w:sz w:val="36"/>
                      <w:szCs w:val="36"/>
                    </w:rPr>
                  </w:pPr>
                  <w:r>
                    <w:rPr>
                      <w:sz w:val="36"/>
                      <w:szCs w:val="36"/>
                    </w:rPr>
                    <w:t>Solusinya:</w:t>
                  </w:r>
                </w:p>
                <w:p w:rsidR="003A75C8" w:rsidRDefault="003A75C8" w:rsidP="007F5AC0">
                  <w:pPr>
                    <w:jc w:val="center"/>
                    <w:rPr>
                      <w:sz w:val="36"/>
                      <w:szCs w:val="36"/>
                    </w:rPr>
                  </w:pPr>
                  <w:proofErr w:type="gramStart"/>
                  <w:r>
                    <w:rPr>
                      <w:sz w:val="36"/>
                      <w:szCs w:val="36"/>
                    </w:rPr>
                    <w:t>bersyukur</w:t>
                  </w:r>
                  <w:proofErr w:type="gramEnd"/>
                </w:p>
                <w:p w:rsidR="003A75C8" w:rsidRDefault="003A75C8" w:rsidP="007F5AC0">
                  <w:pPr>
                    <w:jc w:val="center"/>
                    <w:rPr>
                      <w:sz w:val="36"/>
                      <w:szCs w:val="36"/>
                    </w:rPr>
                  </w:pPr>
                </w:p>
                <w:p w:rsidR="003A75C8" w:rsidRDefault="003A75C8" w:rsidP="0093252A">
                  <w:pPr>
                    <w:rPr>
                      <w:sz w:val="36"/>
                      <w:szCs w:val="36"/>
                    </w:rPr>
                  </w:pPr>
                  <w:proofErr w:type="gramStart"/>
                  <w:r>
                    <w:rPr>
                      <w:sz w:val="36"/>
                      <w:szCs w:val="36"/>
                    </w:rPr>
                    <w:t>kesimpulan</w:t>
                  </w:r>
                  <w:proofErr w:type="gramEnd"/>
                  <w:r>
                    <w:rPr>
                      <w:sz w:val="36"/>
                      <w:szCs w:val="36"/>
                    </w:rPr>
                    <w:t xml:space="preserve"> diperoleh setelah anda menentukan fakta yang ada adalah :</w:t>
                  </w:r>
                </w:p>
                <w:p w:rsidR="003A75C8" w:rsidRDefault="003A75C8" w:rsidP="007F5AC0">
                  <w:pPr>
                    <w:jc w:val="center"/>
                    <w:rPr>
                      <w:sz w:val="36"/>
                      <w:szCs w:val="36"/>
                    </w:rPr>
                  </w:pPr>
                  <w:r>
                    <w:t xml:space="preserve">2 P jawaban=tidak      </w:t>
                  </w:r>
                  <w:proofErr w:type="gramStart"/>
                  <w:r>
                    <w:t>,p</w:t>
                  </w:r>
                  <w:proofErr w:type="gramEnd"/>
                  <w:r>
                    <w:t xml:space="preserve">=pertanyaan                 </w:t>
                  </w:r>
                </w:p>
                <w:p w:rsidR="003A75C8" w:rsidRDefault="003A75C8" w:rsidP="007F5AC0">
                  <w:pPr>
                    <w:jc w:val="center"/>
                    <w:rPr>
                      <w:sz w:val="36"/>
                      <w:szCs w:val="36"/>
                    </w:rPr>
                  </w:pPr>
                </w:p>
                <w:p w:rsidR="003A75C8" w:rsidRDefault="003A75C8" w:rsidP="007F5AC0">
                  <w:pPr>
                    <w:jc w:val="center"/>
                    <w:rPr>
                      <w:sz w:val="36"/>
                      <w:szCs w:val="36"/>
                    </w:rPr>
                  </w:pPr>
                </w:p>
                <w:p w:rsidR="003A75C8" w:rsidRDefault="003A75C8" w:rsidP="007F5AC0">
                  <w:pPr>
                    <w:jc w:val="center"/>
                    <w:rPr>
                      <w:sz w:val="36"/>
                      <w:szCs w:val="36"/>
                    </w:rPr>
                  </w:pPr>
                </w:p>
                <w:p w:rsidR="003A75C8" w:rsidRDefault="003A75C8" w:rsidP="007F5AC0">
                  <w:pPr>
                    <w:jc w:val="center"/>
                    <w:rPr>
                      <w:sz w:val="36"/>
                      <w:szCs w:val="36"/>
                    </w:rPr>
                  </w:pPr>
                </w:p>
                <w:p w:rsidR="003A75C8" w:rsidRDefault="003A75C8" w:rsidP="007F5AC0">
                  <w:pPr>
                    <w:jc w:val="center"/>
                    <w:rPr>
                      <w:sz w:val="36"/>
                      <w:szCs w:val="36"/>
                    </w:rPr>
                  </w:pPr>
                </w:p>
                <w:p w:rsidR="003A75C8" w:rsidRDefault="003A75C8" w:rsidP="007F5AC0">
                  <w:pPr>
                    <w:jc w:val="center"/>
                    <w:rPr>
                      <w:sz w:val="36"/>
                      <w:szCs w:val="36"/>
                    </w:rPr>
                  </w:pPr>
                </w:p>
                <w:p w:rsidR="003A75C8" w:rsidRDefault="003A75C8" w:rsidP="007F5AC0">
                  <w:pPr>
                    <w:jc w:val="center"/>
                    <w:rPr>
                      <w:sz w:val="36"/>
                      <w:szCs w:val="36"/>
                    </w:rPr>
                  </w:pPr>
                </w:p>
                <w:p w:rsidR="003A75C8" w:rsidRDefault="003A75C8" w:rsidP="007F5AC0">
                  <w:pPr>
                    <w:jc w:val="center"/>
                    <w:rPr>
                      <w:sz w:val="36"/>
                      <w:szCs w:val="36"/>
                    </w:rPr>
                  </w:pPr>
                  <w:proofErr w:type="gramStart"/>
                  <w:r>
                    <w:rPr>
                      <w:sz w:val="36"/>
                      <w:szCs w:val="36"/>
                    </w:rPr>
                    <w:t>a</w:t>
                  </w:r>
                  <w:proofErr w:type="gramEnd"/>
                </w:p>
                <w:p w:rsidR="003A75C8" w:rsidRPr="00FF6257" w:rsidRDefault="003A75C8" w:rsidP="007F5AC0">
                  <w:pPr>
                    <w:rPr>
                      <w:sz w:val="36"/>
                      <w:szCs w:val="36"/>
                    </w:rPr>
                  </w:pPr>
                </w:p>
              </w:txbxContent>
            </v:textbox>
          </v:rect>
        </w:pict>
      </w:r>
    </w:p>
    <w:p w:rsidR="002D7865" w:rsidRDefault="002D7865" w:rsidP="00BF7DEC">
      <w:pPr>
        <w:spacing w:before="100" w:beforeAutospacing="1" w:after="100" w:afterAutospacing="1" w:line="240" w:lineRule="auto"/>
      </w:pPr>
    </w:p>
    <w:p w:rsidR="0093252A" w:rsidRDefault="0093252A" w:rsidP="00BF7DEC">
      <w:pPr>
        <w:spacing w:before="100" w:beforeAutospacing="1" w:after="100" w:afterAutospacing="1" w:line="240" w:lineRule="auto"/>
      </w:pPr>
    </w:p>
    <w:p w:rsidR="0093252A" w:rsidRPr="00DF1133" w:rsidRDefault="0093252A" w:rsidP="00BF7DEC">
      <w:pPr>
        <w:spacing w:before="100" w:beforeAutospacing="1" w:after="100" w:afterAutospacing="1" w:line="240" w:lineRule="auto"/>
      </w:pPr>
      <w:bookmarkStart w:id="1" w:name="_GoBack"/>
      <w:bookmarkEnd w:id="1"/>
    </w:p>
    <w:sectPr w:rsidR="0093252A" w:rsidRPr="00DF1133" w:rsidSect="000067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109C7"/>
    <w:multiLevelType w:val="hybridMultilevel"/>
    <w:tmpl w:val="7786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4B01E4"/>
    <w:multiLevelType w:val="multilevel"/>
    <w:tmpl w:val="5E4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A274DD"/>
    <w:multiLevelType w:val="multilevel"/>
    <w:tmpl w:val="078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FA6B0C"/>
    <w:multiLevelType w:val="multilevel"/>
    <w:tmpl w:val="E9A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903A3E"/>
    <w:multiLevelType w:val="multilevel"/>
    <w:tmpl w:val="FD44BE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D28DD"/>
    <w:multiLevelType w:val="multilevel"/>
    <w:tmpl w:val="CAE4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90241"/>
    <w:multiLevelType w:val="multilevel"/>
    <w:tmpl w:val="55224D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E47C3F"/>
    <w:multiLevelType w:val="multilevel"/>
    <w:tmpl w:val="B676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FD3727"/>
    <w:multiLevelType w:val="multilevel"/>
    <w:tmpl w:val="214A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4844C1"/>
    <w:multiLevelType w:val="multilevel"/>
    <w:tmpl w:val="A132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E07E93"/>
    <w:multiLevelType w:val="multilevel"/>
    <w:tmpl w:val="45E4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1"/>
  </w:num>
  <w:num w:numId="5">
    <w:abstractNumId w:val="4"/>
  </w:num>
  <w:num w:numId="6">
    <w:abstractNumId w:val="5"/>
  </w:num>
  <w:num w:numId="7">
    <w:abstractNumId w:val="10"/>
  </w:num>
  <w:num w:numId="8">
    <w:abstractNumId w:val="3"/>
  </w:num>
  <w:num w:numId="9">
    <w:abstractNumId w:val="2"/>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E2C83"/>
    <w:rsid w:val="0000679D"/>
    <w:rsid w:val="00020CE4"/>
    <w:rsid w:val="0004674F"/>
    <w:rsid w:val="00207820"/>
    <w:rsid w:val="002440BD"/>
    <w:rsid w:val="002660A7"/>
    <w:rsid w:val="002D7865"/>
    <w:rsid w:val="003A75C8"/>
    <w:rsid w:val="00425EC3"/>
    <w:rsid w:val="004D6E39"/>
    <w:rsid w:val="004E2C83"/>
    <w:rsid w:val="00521D0B"/>
    <w:rsid w:val="0059089D"/>
    <w:rsid w:val="005C53AE"/>
    <w:rsid w:val="00662366"/>
    <w:rsid w:val="00663133"/>
    <w:rsid w:val="006912E2"/>
    <w:rsid w:val="006A33D3"/>
    <w:rsid w:val="006F43B6"/>
    <w:rsid w:val="007543FC"/>
    <w:rsid w:val="00767033"/>
    <w:rsid w:val="007B0F6C"/>
    <w:rsid w:val="007F5AC0"/>
    <w:rsid w:val="0084028C"/>
    <w:rsid w:val="008D160B"/>
    <w:rsid w:val="008D4D7F"/>
    <w:rsid w:val="0093252A"/>
    <w:rsid w:val="009A6902"/>
    <w:rsid w:val="00A316EB"/>
    <w:rsid w:val="00A80863"/>
    <w:rsid w:val="00BF7DEC"/>
    <w:rsid w:val="00C470D0"/>
    <w:rsid w:val="00CB5E54"/>
    <w:rsid w:val="00D0331B"/>
    <w:rsid w:val="00D16162"/>
    <w:rsid w:val="00D83E29"/>
    <w:rsid w:val="00DC2EF5"/>
    <w:rsid w:val="00DC3880"/>
    <w:rsid w:val="00DF1133"/>
    <w:rsid w:val="00E01B63"/>
    <w:rsid w:val="00FF62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79D"/>
  </w:style>
  <w:style w:type="paragraph" w:styleId="Heading1">
    <w:name w:val="heading 1"/>
    <w:basedOn w:val="Normal"/>
    <w:next w:val="Normal"/>
    <w:link w:val="Heading1Char"/>
    <w:uiPriority w:val="9"/>
    <w:qFormat/>
    <w:rsid w:val="005C53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4028C"/>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C83"/>
    <w:pPr>
      <w:ind w:left="720"/>
      <w:contextualSpacing/>
    </w:pPr>
  </w:style>
  <w:style w:type="paragraph" w:styleId="BalloonText">
    <w:name w:val="Balloon Text"/>
    <w:basedOn w:val="Normal"/>
    <w:link w:val="BalloonTextChar"/>
    <w:uiPriority w:val="99"/>
    <w:semiHidden/>
    <w:unhideWhenUsed/>
    <w:rsid w:val="00DF1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133"/>
    <w:rPr>
      <w:rFonts w:ascii="Tahoma" w:hAnsi="Tahoma" w:cs="Tahoma"/>
      <w:sz w:val="16"/>
      <w:szCs w:val="16"/>
    </w:rPr>
  </w:style>
  <w:style w:type="character" w:customStyle="1" w:styleId="Heading2Char">
    <w:name w:val="Heading 2 Char"/>
    <w:basedOn w:val="DefaultParagraphFont"/>
    <w:link w:val="Heading2"/>
    <w:uiPriority w:val="9"/>
    <w:rsid w:val="0084028C"/>
    <w:rPr>
      <w:rFonts w:ascii="Times New Roman" w:eastAsia="Times New Roman" w:hAnsi="Times New Roman" w:cs="Times New Roman"/>
      <w:b/>
      <w:bCs/>
      <w:sz w:val="36"/>
      <w:szCs w:val="36"/>
      <w:lang w:eastAsia="ja-JP"/>
    </w:rPr>
  </w:style>
  <w:style w:type="paragraph" w:styleId="NormalWeb">
    <w:name w:val="Normal (Web)"/>
    <w:basedOn w:val="Normal"/>
    <w:uiPriority w:val="99"/>
    <w:unhideWhenUsed/>
    <w:rsid w:val="0084028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84028C"/>
    <w:rPr>
      <w:color w:val="0000FF"/>
      <w:u w:val="single"/>
    </w:rPr>
  </w:style>
  <w:style w:type="character" w:customStyle="1" w:styleId="mw-headline">
    <w:name w:val="mw-headline"/>
    <w:basedOn w:val="DefaultParagraphFont"/>
    <w:rsid w:val="0084028C"/>
  </w:style>
  <w:style w:type="character" w:customStyle="1" w:styleId="Heading1Char">
    <w:name w:val="Heading 1 Char"/>
    <w:basedOn w:val="DefaultParagraphFont"/>
    <w:link w:val="Heading1"/>
    <w:uiPriority w:val="9"/>
    <w:rsid w:val="005C53A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C53AE"/>
    <w:rPr>
      <w:b/>
      <w:bCs/>
    </w:rPr>
  </w:style>
  <w:style w:type="character" w:customStyle="1" w:styleId="a">
    <w:name w:val="a"/>
    <w:basedOn w:val="DefaultParagraphFont"/>
    <w:rsid w:val="0004674F"/>
  </w:style>
  <w:style w:type="character" w:customStyle="1" w:styleId="l">
    <w:name w:val="l"/>
    <w:basedOn w:val="DefaultParagraphFont"/>
    <w:rsid w:val="0004674F"/>
  </w:style>
  <w:style w:type="character" w:customStyle="1" w:styleId="l10">
    <w:name w:val="l10"/>
    <w:basedOn w:val="DefaultParagraphFont"/>
    <w:rsid w:val="00046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3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4028C"/>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C83"/>
    <w:pPr>
      <w:ind w:left="720"/>
      <w:contextualSpacing/>
    </w:pPr>
  </w:style>
  <w:style w:type="paragraph" w:styleId="BalloonText">
    <w:name w:val="Balloon Text"/>
    <w:basedOn w:val="Normal"/>
    <w:link w:val="BalloonTextChar"/>
    <w:uiPriority w:val="99"/>
    <w:semiHidden/>
    <w:unhideWhenUsed/>
    <w:rsid w:val="00DF1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133"/>
    <w:rPr>
      <w:rFonts w:ascii="Tahoma" w:hAnsi="Tahoma" w:cs="Tahoma"/>
      <w:sz w:val="16"/>
      <w:szCs w:val="16"/>
    </w:rPr>
  </w:style>
  <w:style w:type="character" w:customStyle="1" w:styleId="Heading2Char">
    <w:name w:val="Heading 2 Char"/>
    <w:basedOn w:val="DefaultParagraphFont"/>
    <w:link w:val="Heading2"/>
    <w:uiPriority w:val="9"/>
    <w:rsid w:val="0084028C"/>
    <w:rPr>
      <w:rFonts w:ascii="Times New Roman" w:eastAsia="Times New Roman" w:hAnsi="Times New Roman" w:cs="Times New Roman"/>
      <w:b/>
      <w:bCs/>
      <w:sz w:val="36"/>
      <w:szCs w:val="36"/>
      <w:lang w:eastAsia="ja-JP"/>
    </w:rPr>
  </w:style>
  <w:style w:type="paragraph" w:styleId="NormalWeb">
    <w:name w:val="Normal (Web)"/>
    <w:basedOn w:val="Normal"/>
    <w:uiPriority w:val="99"/>
    <w:unhideWhenUsed/>
    <w:rsid w:val="0084028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84028C"/>
    <w:rPr>
      <w:color w:val="0000FF"/>
      <w:u w:val="single"/>
    </w:rPr>
  </w:style>
  <w:style w:type="character" w:customStyle="1" w:styleId="mw-headline">
    <w:name w:val="mw-headline"/>
    <w:basedOn w:val="DefaultParagraphFont"/>
    <w:rsid w:val="0084028C"/>
  </w:style>
  <w:style w:type="character" w:customStyle="1" w:styleId="Heading1Char">
    <w:name w:val="Heading 1 Char"/>
    <w:basedOn w:val="DefaultParagraphFont"/>
    <w:link w:val="Heading1"/>
    <w:uiPriority w:val="9"/>
    <w:rsid w:val="005C53A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C53AE"/>
    <w:rPr>
      <w:b/>
      <w:bCs/>
    </w:rPr>
  </w:style>
  <w:style w:type="character" w:customStyle="1" w:styleId="a">
    <w:name w:val="a"/>
    <w:basedOn w:val="DefaultParagraphFont"/>
    <w:rsid w:val="0004674F"/>
  </w:style>
  <w:style w:type="character" w:customStyle="1" w:styleId="l">
    <w:name w:val="l"/>
    <w:basedOn w:val="DefaultParagraphFont"/>
    <w:rsid w:val="0004674F"/>
  </w:style>
  <w:style w:type="character" w:customStyle="1" w:styleId="l10">
    <w:name w:val="l10"/>
    <w:basedOn w:val="DefaultParagraphFont"/>
    <w:rsid w:val="0004674F"/>
  </w:style>
</w:styles>
</file>

<file path=word/webSettings.xml><?xml version="1.0" encoding="utf-8"?>
<w:webSettings xmlns:r="http://schemas.openxmlformats.org/officeDocument/2006/relationships" xmlns:w="http://schemas.openxmlformats.org/wordprocessingml/2006/main">
  <w:divs>
    <w:div w:id="383722873">
      <w:bodyDiv w:val="1"/>
      <w:marLeft w:val="0"/>
      <w:marRight w:val="0"/>
      <w:marTop w:val="0"/>
      <w:marBottom w:val="0"/>
      <w:divBdr>
        <w:top w:val="none" w:sz="0" w:space="0" w:color="auto"/>
        <w:left w:val="none" w:sz="0" w:space="0" w:color="auto"/>
        <w:bottom w:val="none" w:sz="0" w:space="0" w:color="auto"/>
        <w:right w:val="none" w:sz="0" w:space="0" w:color="auto"/>
      </w:divBdr>
      <w:divsChild>
        <w:div w:id="1891989871">
          <w:marLeft w:val="0"/>
          <w:marRight w:val="0"/>
          <w:marTop w:val="0"/>
          <w:marBottom w:val="0"/>
          <w:divBdr>
            <w:top w:val="none" w:sz="0" w:space="0" w:color="auto"/>
            <w:left w:val="none" w:sz="0" w:space="0" w:color="auto"/>
            <w:bottom w:val="none" w:sz="0" w:space="0" w:color="auto"/>
            <w:right w:val="none" w:sz="0" w:space="0" w:color="auto"/>
          </w:divBdr>
          <w:divsChild>
            <w:div w:id="1081678566">
              <w:marLeft w:val="0"/>
              <w:marRight w:val="0"/>
              <w:marTop w:val="0"/>
              <w:marBottom w:val="0"/>
              <w:divBdr>
                <w:top w:val="none" w:sz="0" w:space="0" w:color="auto"/>
                <w:left w:val="none" w:sz="0" w:space="0" w:color="auto"/>
                <w:bottom w:val="none" w:sz="0" w:space="0" w:color="auto"/>
                <w:right w:val="none" w:sz="0" w:space="0" w:color="auto"/>
              </w:divBdr>
              <w:divsChild>
                <w:div w:id="1058941426">
                  <w:marLeft w:val="0"/>
                  <w:marRight w:val="0"/>
                  <w:marTop w:val="0"/>
                  <w:marBottom w:val="0"/>
                  <w:divBdr>
                    <w:top w:val="none" w:sz="0" w:space="0" w:color="auto"/>
                    <w:left w:val="none" w:sz="0" w:space="0" w:color="auto"/>
                    <w:bottom w:val="none" w:sz="0" w:space="0" w:color="auto"/>
                    <w:right w:val="none" w:sz="0" w:space="0" w:color="auto"/>
                  </w:divBdr>
                  <w:divsChild>
                    <w:div w:id="137654375">
                      <w:marLeft w:val="0"/>
                      <w:marRight w:val="0"/>
                      <w:marTop w:val="0"/>
                      <w:marBottom w:val="0"/>
                      <w:divBdr>
                        <w:top w:val="none" w:sz="0" w:space="0" w:color="auto"/>
                        <w:left w:val="none" w:sz="0" w:space="0" w:color="auto"/>
                        <w:bottom w:val="none" w:sz="0" w:space="0" w:color="auto"/>
                        <w:right w:val="none" w:sz="0" w:space="0" w:color="auto"/>
                      </w:divBdr>
                      <w:divsChild>
                        <w:div w:id="12218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3511">
                  <w:marLeft w:val="0"/>
                  <w:marRight w:val="0"/>
                  <w:marTop w:val="0"/>
                  <w:marBottom w:val="0"/>
                  <w:divBdr>
                    <w:top w:val="none" w:sz="0" w:space="0" w:color="auto"/>
                    <w:left w:val="none" w:sz="0" w:space="0" w:color="auto"/>
                    <w:bottom w:val="none" w:sz="0" w:space="0" w:color="auto"/>
                    <w:right w:val="none" w:sz="0" w:space="0" w:color="auto"/>
                  </w:divBdr>
                  <w:divsChild>
                    <w:div w:id="489175015">
                      <w:marLeft w:val="0"/>
                      <w:marRight w:val="0"/>
                      <w:marTop w:val="0"/>
                      <w:marBottom w:val="0"/>
                      <w:divBdr>
                        <w:top w:val="none" w:sz="0" w:space="0" w:color="auto"/>
                        <w:left w:val="none" w:sz="0" w:space="0" w:color="auto"/>
                        <w:bottom w:val="none" w:sz="0" w:space="0" w:color="auto"/>
                        <w:right w:val="none" w:sz="0" w:space="0" w:color="auto"/>
                      </w:divBdr>
                      <w:divsChild>
                        <w:div w:id="1395465899">
                          <w:marLeft w:val="0"/>
                          <w:marRight w:val="0"/>
                          <w:marTop w:val="0"/>
                          <w:marBottom w:val="0"/>
                          <w:divBdr>
                            <w:top w:val="none" w:sz="0" w:space="0" w:color="auto"/>
                            <w:left w:val="none" w:sz="0" w:space="0" w:color="auto"/>
                            <w:bottom w:val="none" w:sz="0" w:space="0" w:color="auto"/>
                            <w:right w:val="none" w:sz="0" w:space="0" w:color="auto"/>
                          </w:divBdr>
                          <w:divsChild>
                            <w:div w:id="9983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3179">
                  <w:marLeft w:val="0"/>
                  <w:marRight w:val="0"/>
                  <w:marTop w:val="0"/>
                  <w:marBottom w:val="0"/>
                  <w:divBdr>
                    <w:top w:val="none" w:sz="0" w:space="0" w:color="auto"/>
                    <w:left w:val="none" w:sz="0" w:space="0" w:color="auto"/>
                    <w:bottom w:val="none" w:sz="0" w:space="0" w:color="auto"/>
                    <w:right w:val="none" w:sz="0" w:space="0" w:color="auto"/>
                  </w:divBdr>
                  <w:divsChild>
                    <w:div w:id="1462725674">
                      <w:marLeft w:val="0"/>
                      <w:marRight w:val="0"/>
                      <w:marTop w:val="0"/>
                      <w:marBottom w:val="0"/>
                      <w:divBdr>
                        <w:top w:val="none" w:sz="0" w:space="0" w:color="auto"/>
                        <w:left w:val="none" w:sz="0" w:space="0" w:color="auto"/>
                        <w:bottom w:val="none" w:sz="0" w:space="0" w:color="auto"/>
                        <w:right w:val="none" w:sz="0" w:space="0" w:color="auto"/>
                      </w:divBdr>
                    </w:div>
                  </w:divsChild>
                </w:div>
                <w:div w:id="1558659965">
                  <w:marLeft w:val="0"/>
                  <w:marRight w:val="0"/>
                  <w:marTop w:val="0"/>
                  <w:marBottom w:val="0"/>
                  <w:divBdr>
                    <w:top w:val="none" w:sz="0" w:space="0" w:color="auto"/>
                    <w:left w:val="none" w:sz="0" w:space="0" w:color="auto"/>
                    <w:bottom w:val="none" w:sz="0" w:space="0" w:color="auto"/>
                    <w:right w:val="none" w:sz="0" w:space="0" w:color="auto"/>
                  </w:divBdr>
                  <w:divsChild>
                    <w:div w:id="959917942">
                      <w:marLeft w:val="0"/>
                      <w:marRight w:val="0"/>
                      <w:marTop w:val="0"/>
                      <w:marBottom w:val="0"/>
                      <w:divBdr>
                        <w:top w:val="none" w:sz="0" w:space="0" w:color="auto"/>
                        <w:left w:val="none" w:sz="0" w:space="0" w:color="auto"/>
                        <w:bottom w:val="none" w:sz="0" w:space="0" w:color="auto"/>
                        <w:right w:val="none" w:sz="0" w:space="0" w:color="auto"/>
                      </w:divBdr>
                    </w:div>
                  </w:divsChild>
                </w:div>
                <w:div w:id="2137407473">
                  <w:marLeft w:val="0"/>
                  <w:marRight w:val="0"/>
                  <w:marTop w:val="0"/>
                  <w:marBottom w:val="0"/>
                  <w:divBdr>
                    <w:top w:val="none" w:sz="0" w:space="0" w:color="auto"/>
                    <w:left w:val="none" w:sz="0" w:space="0" w:color="auto"/>
                    <w:bottom w:val="none" w:sz="0" w:space="0" w:color="auto"/>
                    <w:right w:val="none" w:sz="0" w:space="0" w:color="auto"/>
                  </w:divBdr>
                  <w:divsChild>
                    <w:div w:id="774784078">
                      <w:marLeft w:val="0"/>
                      <w:marRight w:val="0"/>
                      <w:marTop w:val="0"/>
                      <w:marBottom w:val="0"/>
                      <w:divBdr>
                        <w:top w:val="none" w:sz="0" w:space="0" w:color="auto"/>
                        <w:left w:val="none" w:sz="0" w:space="0" w:color="auto"/>
                        <w:bottom w:val="none" w:sz="0" w:space="0" w:color="auto"/>
                        <w:right w:val="none" w:sz="0" w:space="0" w:color="auto"/>
                      </w:divBdr>
                    </w:div>
                  </w:divsChild>
                </w:div>
                <w:div w:id="1148282396">
                  <w:marLeft w:val="0"/>
                  <w:marRight w:val="0"/>
                  <w:marTop w:val="0"/>
                  <w:marBottom w:val="0"/>
                  <w:divBdr>
                    <w:top w:val="none" w:sz="0" w:space="0" w:color="auto"/>
                    <w:left w:val="none" w:sz="0" w:space="0" w:color="auto"/>
                    <w:bottom w:val="none" w:sz="0" w:space="0" w:color="auto"/>
                    <w:right w:val="none" w:sz="0" w:space="0" w:color="auto"/>
                  </w:divBdr>
                  <w:divsChild>
                    <w:div w:id="6257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35584">
          <w:marLeft w:val="0"/>
          <w:marRight w:val="0"/>
          <w:marTop w:val="0"/>
          <w:marBottom w:val="0"/>
          <w:divBdr>
            <w:top w:val="none" w:sz="0" w:space="0" w:color="auto"/>
            <w:left w:val="none" w:sz="0" w:space="0" w:color="auto"/>
            <w:bottom w:val="none" w:sz="0" w:space="0" w:color="auto"/>
            <w:right w:val="none" w:sz="0" w:space="0" w:color="auto"/>
          </w:divBdr>
          <w:divsChild>
            <w:div w:id="113519825">
              <w:marLeft w:val="0"/>
              <w:marRight w:val="0"/>
              <w:marTop w:val="0"/>
              <w:marBottom w:val="0"/>
              <w:divBdr>
                <w:top w:val="none" w:sz="0" w:space="0" w:color="auto"/>
                <w:left w:val="none" w:sz="0" w:space="0" w:color="auto"/>
                <w:bottom w:val="none" w:sz="0" w:space="0" w:color="auto"/>
                <w:right w:val="none" w:sz="0" w:space="0" w:color="auto"/>
              </w:divBdr>
              <w:divsChild>
                <w:div w:id="1148549589">
                  <w:marLeft w:val="0"/>
                  <w:marRight w:val="0"/>
                  <w:marTop w:val="0"/>
                  <w:marBottom w:val="0"/>
                  <w:divBdr>
                    <w:top w:val="none" w:sz="0" w:space="0" w:color="auto"/>
                    <w:left w:val="none" w:sz="0" w:space="0" w:color="auto"/>
                    <w:bottom w:val="none" w:sz="0" w:space="0" w:color="auto"/>
                    <w:right w:val="none" w:sz="0" w:space="0" w:color="auto"/>
                  </w:divBdr>
                  <w:divsChild>
                    <w:div w:id="285619269">
                      <w:marLeft w:val="0"/>
                      <w:marRight w:val="0"/>
                      <w:marTop w:val="0"/>
                      <w:marBottom w:val="0"/>
                      <w:divBdr>
                        <w:top w:val="none" w:sz="0" w:space="0" w:color="auto"/>
                        <w:left w:val="none" w:sz="0" w:space="0" w:color="auto"/>
                        <w:bottom w:val="none" w:sz="0" w:space="0" w:color="auto"/>
                        <w:right w:val="none" w:sz="0" w:space="0" w:color="auto"/>
                      </w:divBdr>
                      <w:divsChild>
                        <w:div w:id="1532843628">
                          <w:marLeft w:val="0"/>
                          <w:marRight w:val="0"/>
                          <w:marTop w:val="0"/>
                          <w:marBottom w:val="0"/>
                          <w:divBdr>
                            <w:top w:val="none" w:sz="0" w:space="0" w:color="auto"/>
                            <w:left w:val="none" w:sz="0" w:space="0" w:color="auto"/>
                            <w:bottom w:val="none" w:sz="0" w:space="0" w:color="auto"/>
                            <w:right w:val="none" w:sz="0" w:space="0" w:color="auto"/>
                          </w:divBdr>
                          <w:divsChild>
                            <w:div w:id="6288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90431">
      <w:bodyDiv w:val="1"/>
      <w:marLeft w:val="0"/>
      <w:marRight w:val="0"/>
      <w:marTop w:val="0"/>
      <w:marBottom w:val="0"/>
      <w:divBdr>
        <w:top w:val="none" w:sz="0" w:space="0" w:color="auto"/>
        <w:left w:val="none" w:sz="0" w:space="0" w:color="auto"/>
        <w:bottom w:val="none" w:sz="0" w:space="0" w:color="auto"/>
        <w:right w:val="none" w:sz="0" w:space="0" w:color="auto"/>
      </w:divBdr>
    </w:div>
    <w:div w:id="993754039">
      <w:bodyDiv w:val="1"/>
      <w:marLeft w:val="0"/>
      <w:marRight w:val="0"/>
      <w:marTop w:val="0"/>
      <w:marBottom w:val="0"/>
      <w:divBdr>
        <w:top w:val="none" w:sz="0" w:space="0" w:color="auto"/>
        <w:left w:val="none" w:sz="0" w:space="0" w:color="auto"/>
        <w:bottom w:val="none" w:sz="0" w:space="0" w:color="auto"/>
        <w:right w:val="none" w:sz="0" w:space="0" w:color="auto"/>
      </w:divBdr>
    </w:div>
    <w:div w:id="1077944491">
      <w:bodyDiv w:val="1"/>
      <w:marLeft w:val="0"/>
      <w:marRight w:val="0"/>
      <w:marTop w:val="0"/>
      <w:marBottom w:val="0"/>
      <w:divBdr>
        <w:top w:val="none" w:sz="0" w:space="0" w:color="auto"/>
        <w:left w:val="none" w:sz="0" w:space="0" w:color="auto"/>
        <w:bottom w:val="none" w:sz="0" w:space="0" w:color="auto"/>
        <w:right w:val="none" w:sz="0" w:space="0" w:color="auto"/>
      </w:divBdr>
      <w:divsChild>
        <w:div w:id="1711032040">
          <w:marLeft w:val="0"/>
          <w:marRight w:val="0"/>
          <w:marTop w:val="0"/>
          <w:marBottom w:val="0"/>
          <w:divBdr>
            <w:top w:val="none" w:sz="0" w:space="0" w:color="auto"/>
            <w:left w:val="none" w:sz="0" w:space="0" w:color="auto"/>
            <w:bottom w:val="none" w:sz="0" w:space="0" w:color="auto"/>
            <w:right w:val="none" w:sz="0" w:space="0" w:color="auto"/>
          </w:divBdr>
          <w:divsChild>
            <w:div w:id="751048731">
              <w:marLeft w:val="0"/>
              <w:marRight w:val="0"/>
              <w:marTop w:val="0"/>
              <w:marBottom w:val="0"/>
              <w:divBdr>
                <w:top w:val="none" w:sz="0" w:space="0" w:color="auto"/>
                <w:left w:val="none" w:sz="0" w:space="0" w:color="auto"/>
                <w:bottom w:val="none" w:sz="0" w:space="0" w:color="auto"/>
                <w:right w:val="none" w:sz="0" w:space="0" w:color="auto"/>
              </w:divBdr>
              <w:divsChild>
                <w:div w:id="1797331123">
                  <w:marLeft w:val="0"/>
                  <w:marRight w:val="0"/>
                  <w:marTop w:val="0"/>
                  <w:marBottom w:val="0"/>
                  <w:divBdr>
                    <w:top w:val="none" w:sz="0" w:space="0" w:color="auto"/>
                    <w:left w:val="none" w:sz="0" w:space="0" w:color="auto"/>
                    <w:bottom w:val="none" w:sz="0" w:space="0" w:color="auto"/>
                    <w:right w:val="none" w:sz="0" w:space="0" w:color="auto"/>
                  </w:divBdr>
                  <w:divsChild>
                    <w:div w:id="1942180446">
                      <w:marLeft w:val="0"/>
                      <w:marRight w:val="0"/>
                      <w:marTop w:val="0"/>
                      <w:marBottom w:val="0"/>
                      <w:divBdr>
                        <w:top w:val="none" w:sz="0" w:space="0" w:color="auto"/>
                        <w:left w:val="none" w:sz="0" w:space="0" w:color="auto"/>
                        <w:bottom w:val="none" w:sz="0" w:space="0" w:color="auto"/>
                        <w:right w:val="none" w:sz="0" w:space="0" w:color="auto"/>
                      </w:divBdr>
                    </w:div>
                    <w:div w:id="77407148">
                      <w:marLeft w:val="0"/>
                      <w:marRight w:val="0"/>
                      <w:marTop w:val="0"/>
                      <w:marBottom w:val="0"/>
                      <w:divBdr>
                        <w:top w:val="none" w:sz="0" w:space="0" w:color="auto"/>
                        <w:left w:val="none" w:sz="0" w:space="0" w:color="auto"/>
                        <w:bottom w:val="none" w:sz="0" w:space="0" w:color="auto"/>
                        <w:right w:val="none" w:sz="0" w:space="0" w:color="auto"/>
                      </w:divBdr>
                    </w:div>
                    <w:div w:id="156112532">
                      <w:marLeft w:val="0"/>
                      <w:marRight w:val="0"/>
                      <w:marTop w:val="0"/>
                      <w:marBottom w:val="0"/>
                      <w:divBdr>
                        <w:top w:val="none" w:sz="0" w:space="0" w:color="auto"/>
                        <w:left w:val="none" w:sz="0" w:space="0" w:color="auto"/>
                        <w:bottom w:val="none" w:sz="0" w:space="0" w:color="auto"/>
                        <w:right w:val="none" w:sz="0" w:space="0" w:color="auto"/>
                      </w:divBdr>
                    </w:div>
                    <w:div w:id="1181696146">
                      <w:marLeft w:val="0"/>
                      <w:marRight w:val="0"/>
                      <w:marTop w:val="0"/>
                      <w:marBottom w:val="0"/>
                      <w:divBdr>
                        <w:top w:val="none" w:sz="0" w:space="0" w:color="auto"/>
                        <w:left w:val="none" w:sz="0" w:space="0" w:color="auto"/>
                        <w:bottom w:val="none" w:sz="0" w:space="0" w:color="auto"/>
                        <w:right w:val="none" w:sz="0" w:space="0" w:color="auto"/>
                      </w:divBdr>
                    </w:div>
                    <w:div w:id="722943915">
                      <w:marLeft w:val="0"/>
                      <w:marRight w:val="0"/>
                      <w:marTop w:val="0"/>
                      <w:marBottom w:val="0"/>
                      <w:divBdr>
                        <w:top w:val="none" w:sz="0" w:space="0" w:color="auto"/>
                        <w:left w:val="none" w:sz="0" w:space="0" w:color="auto"/>
                        <w:bottom w:val="none" w:sz="0" w:space="0" w:color="auto"/>
                        <w:right w:val="none" w:sz="0" w:space="0" w:color="auto"/>
                      </w:divBdr>
                    </w:div>
                    <w:div w:id="363285468">
                      <w:marLeft w:val="0"/>
                      <w:marRight w:val="0"/>
                      <w:marTop w:val="0"/>
                      <w:marBottom w:val="0"/>
                      <w:divBdr>
                        <w:top w:val="none" w:sz="0" w:space="0" w:color="auto"/>
                        <w:left w:val="none" w:sz="0" w:space="0" w:color="auto"/>
                        <w:bottom w:val="none" w:sz="0" w:space="0" w:color="auto"/>
                        <w:right w:val="none" w:sz="0" w:space="0" w:color="auto"/>
                      </w:divBdr>
                    </w:div>
                    <w:div w:id="1277057363">
                      <w:marLeft w:val="0"/>
                      <w:marRight w:val="0"/>
                      <w:marTop w:val="0"/>
                      <w:marBottom w:val="0"/>
                      <w:divBdr>
                        <w:top w:val="none" w:sz="0" w:space="0" w:color="auto"/>
                        <w:left w:val="none" w:sz="0" w:space="0" w:color="auto"/>
                        <w:bottom w:val="none" w:sz="0" w:space="0" w:color="auto"/>
                        <w:right w:val="none" w:sz="0" w:space="0" w:color="auto"/>
                      </w:divBdr>
                    </w:div>
                    <w:div w:id="1799489857">
                      <w:marLeft w:val="0"/>
                      <w:marRight w:val="0"/>
                      <w:marTop w:val="0"/>
                      <w:marBottom w:val="0"/>
                      <w:divBdr>
                        <w:top w:val="none" w:sz="0" w:space="0" w:color="auto"/>
                        <w:left w:val="none" w:sz="0" w:space="0" w:color="auto"/>
                        <w:bottom w:val="none" w:sz="0" w:space="0" w:color="auto"/>
                        <w:right w:val="none" w:sz="0" w:space="0" w:color="auto"/>
                      </w:divBdr>
                    </w:div>
                    <w:div w:id="4020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387503">
      <w:bodyDiv w:val="1"/>
      <w:marLeft w:val="0"/>
      <w:marRight w:val="0"/>
      <w:marTop w:val="0"/>
      <w:marBottom w:val="0"/>
      <w:divBdr>
        <w:top w:val="none" w:sz="0" w:space="0" w:color="auto"/>
        <w:left w:val="none" w:sz="0" w:space="0" w:color="auto"/>
        <w:bottom w:val="none" w:sz="0" w:space="0" w:color="auto"/>
        <w:right w:val="none" w:sz="0" w:space="0" w:color="auto"/>
      </w:divBdr>
      <w:divsChild>
        <w:div w:id="924798431">
          <w:marLeft w:val="0"/>
          <w:marRight w:val="0"/>
          <w:marTop w:val="0"/>
          <w:marBottom w:val="0"/>
          <w:divBdr>
            <w:top w:val="none" w:sz="0" w:space="0" w:color="auto"/>
            <w:left w:val="none" w:sz="0" w:space="0" w:color="auto"/>
            <w:bottom w:val="none" w:sz="0" w:space="0" w:color="auto"/>
            <w:right w:val="none" w:sz="0" w:space="0" w:color="auto"/>
          </w:divBdr>
          <w:divsChild>
            <w:div w:id="1342321122">
              <w:marLeft w:val="0"/>
              <w:marRight w:val="0"/>
              <w:marTop w:val="0"/>
              <w:marBottom w:val="0"/>
              <w:divBdr>
                <w:top w:val="none" w:sz="0" w:space="0" w:color="auto"/>
                <w:left w:val="none" w:sz="0" w:space="0" w:color="auto"/>
                <w:bottom w:val="none" w:sz="0" w:space="0" w:color="auto"/>
                <w:right w:val="none" w:sz="0" w:space="0" w:color="auto"/>
              </w:divBdr>
              <w:divsChild>
                <w:div w:id="385879743">
                  <w:marLeft w:val="0"/>
                  <w:marRight w:val="0"/>
                  <w:marTop w:val="0"/>
                  <w:marBottom w:val="0"/>
                  <w:divBdr>
                    <w:top w:val="none" w:sz="0" w:space="0" w:color="auto"/>
                    <w:left w:val="none" w:sz="0" w:space="0" w:color="auto"/>
                    <w:bottom w:val="none" w:sz="0" w:space="0" w:color="auto"/>
                    <w:right w:val="none" w:sz="0" w:space="0" w:color="auto"/>
                  </w:divBdr>
                  <w:divsChild>
                    <w:div w:id="416750104">
                      <w:marLeft w:val="0"/>
                      <w:marRight w:val="0"/>
                      <w:marTop w:val="0"/>
                      <w:marBottom w:val="0"/>
                      <w:divBdr>
                        <w:top w:val="none" w:sz="0" w:space="0" w:color="auto"/>
                        <w:left w:val="none" w:sz="0" w:space="0" w:color="auto"/>
                        <w:bottom w:val="none" w:sz="0" w:space="0" w:color="auto"/>
                        <w:right w:val="none" w:sz="0" w:space="0" w:color="auto"/>
                      </w:divBdr>
                    </w:div>
                    <w:div w:id="362172133">
                      <w:marLeft w:val="0"/>
                      <w:marRight w:val="0"/>
                      <w:marTop w:val="0"/>
                      <w:marBottom w:val="0"/>
                      <w:divBdr>
                        <w:top w:val="none" w:sz="0" w:space="0" w:color="auto"/>
                        <w:left w:val="none" w:sz="0" w:space="0" w:color="auto"/>
                        <w:bottom w:val="none" w:sz="0" w:space="0" w:color="auto"/>
                        <w:right w:val="none" w:sz="0" w:space="0" w:color="auto"/>
                      </w:divBdr>
                    </w:div>
                    <w:div w:id="1395008436">
                      <w:marLeft w:val="0"/>
                      <w:marRight w:val="0"/>
                      <w:marTop w:val="0"/>
                      <w:marBottom w:val="0"/>
                      <w:divBdr>
                        <w:top w:val="none" w:sz="0" w:space="0" w:color="auto"/>
                        <w:left w:val="none" w:sz="0" w:space="0" w:color="auto"/>
                        <w:bottom w:val="none" w:sz="0" w:space="0" w:color="auto"/>
                        <w:right w:val="none" w:sz="0" w:space="0" w:color="auto"/>
                      </w:divBdr>
                    </w:div>
                    <w:div w:id="1412005282">
                      <w:marLeft w:val="0"/>
                      <w:marRight w:val="0"/>
                      <w:marTop w:val="0"/>
                      <w:marBottom w:val="0"/>
                      <w:divBdr>
                        <w:top w:val="none" w:sz="0" w:space="0" w:color="auto"/>
                        <w:left w:val="none" w:sz="0" w:space="0" w:color="auto"/>
                        <w:bottom w:val="none" w:sz="0" w:space="0" w:color="auto"/>
                        <w:right w:val="none" w:sz="0" w:space="0" w:color="auto"/>
                      </w:divBdr>
                    </w:div>
                    <w:div w:id="1398749043">
                      <w:marLeft w:val="0"/>
                      <w:marRight w:val="0"/>
                      <w:marTop w:val="0"/>
                      <w:marBottom w:val="0"/>
                      <w:divBdr>
                        <w:top w:val="none" w:sz="0" w:space="0" w:color="auto"/>
                        <w:left w:val="none" w:sz="0" w:space="0" w:color="auto"/>
                        <w:bottom w:val="none" w:sz="0" w:space="0" w:color="auto"/>
                        <w:right w:val="none" w:sz="0" w:space="0" w:color="auto"/>
                      </w:divBdr>
                    </w:div>
                    <w:div w:id="1032152681">
                      <w:marLeft w:val="0"/>
                      <w:marRight w:val="0"/>
                      <w:marTop w:val="0"/>
                      <w:marBottom w:val="0"/>
                      <w:divBdr>
                        <w:top w:val="none" w:sz="0" w:space="0" w:color="auto"/>
                        <w:left w:val="none" w:sz="0" w:space="0" w:color="auto"/>
                        <w:bottom w:val="none" w:sz="0" w:space="0" w:color="auto"/>
                        <w:right w:val="none" w:sz="0" w:space="0" w:color="auto"/>
                      </w:divBdr>
                    </w:div>
                    <w:div w:id="1598640004">
                      <w:marLeft w:val="0"/>
                      <w:marRight w:val="0"/>
                      <w:marTop w:val="0"/>
                      <w:marBottom w:val="0"/>
                      <w:divBdr>
                        <w:top w:val="none" w:sz="0" w:space="0" w:color="auto"/>
                        <w:left w:val="none" w:sz="0" w:space="0" w:color="auto"/>
                        <w:bottom w:val="none" w:sz="0" w:space="0" w:color="auto"/>
                        <w:right w:val="none" w:sz="0" w:space="0" w:color="auto"/>
                      </w:divBdr>
                    </w:div>
                    <w:div w:id="367141530">
                      <w:marLeft w:val="0"/>
                      <w:marRight w:val="0"/>
                      <w:marTop w:val="0"/>
                      <w:marBottom w:val="0"/>
                      <w:divBdr>
                        <w:top w:val="none" w:sz="0" w:space="0" w:color="auto"/>
                        <w:left w:val="none" w:sz="0" w:space="0" w:color="auto"/>
                        <w:bottom w:val="none" w:sz="0" w:space="0" w:color="auto"/>
                        <w:right w:val="none" w:sz="0" w:space="0" w:color="auto"/>
                      </w:divBdr>
                    </w:div>
                    <w:div w:id="1888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ndex.php?title=Minimum&amp;action=edit&amp;redlink=1" TargetMode="External"/><Relationship Id="rId13" Type="http://schemas.openxmlformats.org/officeDocument/2006/relationships/hyperlink" Target="http://id.wikipedia.org/wiki/Karyawan" TargetMode="External"/><Relationship Id="rId18" Type="http://schemas.openxmlformats.org/officeDocument/2006/relationships/hyperlink" Target="http://id.wikipedia.org/wiki/Pengusaha"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id.wikipedia.org/wiki/Survei" TargetMode="External"/><Relationship Id="rId7" Type="http://schemas.openxmlformats.org/officeDocument/2006/relationships/hyperlink" Target="http://id.wikipedia.org/wiki/Standar" TargetMode="External"/><Relationship Id="rId12" Type="http://schemas.openxmlformats.org/officeDocument/2006/relationships/hyperlink" Target="http://id.wikipedia.org/wiki/Pegawai" TargetMode="External"/><Relationship Id="rId17" Type="http://schemas.openxmlformats.org/officeDocument/2006/relationships/hyperlink" Target="http://id.wikipedia.org/wiki/Buru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d.wikipedia.org/w/index.php?title=Akademisi&amp;action=edit&amp;redlink=1" TargetMode="External"/><Relationship Id="rId20" Type="http://schemas.openxmlformats.org/officeDocument/2006/relationships/hyperlink" Target="http://id.wikipedia.org/wiki/Ti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id.wikipedia.org/wiki/Upah"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d.wikipedia.org/wiki/Birokrat" TargetMode="External"/><Relationship Id="rId23" Type="http://schemas.openxmlformats.org/officeDocument/2006/relationships/hyperlink" Target="http://id.wikipedia.org/w/index.php?title=Kebutuhan_Hidup_Layak&amp;action=edit&amp;redlink=1" TargetMode="External"/><Relationship Id="rId10" Type="http://schemas.openxmlformats.org/officeDocument/2006/relationships/hyperlink" Target="http://id.wikipedia.org/wiki/Industri" TargetMode="External"/><Relationship Id="rId19" Type="http://schemas.openxmlformats.org/officeDocument/2006/relationships/hyperlink" Target="http://id.wikipedia.org/wiki/Rapat" TargetMode="External"/><Relationship Id="rId4" Type="http://schemas.openxmlformats.org/officeDocument/2006/relationships/settings" Target="settings.xml"/><Relationship Id="rId9" Type="http://schemas.openxmlformats.org/officeDocument/2006/relationships/hyperlink" Target="http://id.wikipedia.org/wiki/Pengusaha" TargetMode="External"/><Relationship Id="rId14" Type="http://schemas.openxmlformats.org/officeDocument/2006/relationships/hyperlink" Target="http://id.wikipedia.org/wiki/Buruh" TargetMode="External"/><Relationship Id="rId22" Type="http://schemas.openxmlformats.org/officeDocument/2006/relationships/hyperlink" Target="http://id.wikipedia.org/wiki/Har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98ABC-F8BC-4891-9995-E47727850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2477</TotalTime>
  <Pages>28</Pages>
  <Words>3214</Words>
  <Characters>18325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juki</dc:creator>
  <cp:lastModifiedBy>meinda</cp:lastModifiedBy>
  <cp:revision>5</cp:revision>
  <dcterms:created xsi:type="dcterms:W3CDTF">2014-07-01T03:18:00Z</dcterms:created>
  <dcterms:modified xsi:type="dcterms:W3CDTF">2014-08-22T23:21:00Z</dcterms:modified>
</cp:coreProperties>
</file>